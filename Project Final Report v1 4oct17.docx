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C667" w14:textId="77777777" w:rsidR="003A650A" w:rsidRPr="0066639B" w:rsidRDefault="001F42AA" w:rsidP="007264BD">
      <w:pPr>
        <w:pStyle w:val="Heading1"/>
      </w:pPr>
      <w:r w:rsidRPr="0066639B">
        <w:t xml:space="preserve">Capstone Project </w:t>
      </w:r>
      <w:r w:rsidR="00844EB7" w:rsidRPr="0066639B">
        <w:t>1: Displaying Large Organizational Networks</w:t>
      </w:r>
      <w:ins w:id="1" w:author="Steve Scheinert" w:date="2017-10-04T14:52:00Z">
        <w:r w:rsidR="007264BD">
          <w:t xml:space="preserve"> – Final Report</w:t>
        </w:r>
      </w:ins>
    </w:p>
    <w:p w14:paraId="7B042FB0" w14:textId="77777777" w:rsidR="007264BD" w:rsidRDefault="007264BD" w:rsidP="007264BD">
      <w:pPr>
        <w:pStyle w:val="Heading2"/>
        <w:rPr>
          <w:ins w:id="2" w:author="Steve Scheinert" w:date="2017-10-04T14:48:00Z"/>
        </w:rPr>
        <w:pPrChange w:id="3" w:author="Steve Scheinert" w:date="2017-10-04T14:53:00Z">
          <w:pPr>
            <w:pStyle w:val="Heading3"/>
          </w:pPr>
        </w:pPrChange>
      </w:pPr>
      <w:ins w:id="4" w:author="Steve Scheinert" w:date="2017-10-04T14:48:00Z">
        <w:r>
          <w:t>The Challenge of Communicating Large Organizational Networks</w:t>
        </w:r>
      </w:ins>
    </w:p>
    <w:p w14:paraId="6AA674B6" w14:textId="77777777" w:rsidR="007264BD" w:rsidRDefault="007264BD" w:rsidP="007264BD">
      <w:pPr>
        <w:rPr>
          <w:ins w:id="5" w:author="Steve Scheinert" w:date="2017-10-04T14:48:00Z"/>
        </w:rPr>
      </w:pPr>
      <w:ins w:id="6" w:author="Steve Scheinert" w:date="2017-10-04T14:48:00Z">
        <w:r>
          <w:t>Networks can be a powerful tool for understanding, analyzing, and modeling the complex interactions that go on between organizations. They can even be deployed to quickly communicate broad information about the patterns that those interactions can take. But, most real-world networks are large, particularly those involved in making and implementing public policy, and those same network maps that can quickly communicate structures can just as easily hide both structure and detail once the map becomes large. This undermines their effectiveness as a communication tool.</w:t>
        </w:r>
      </w:ins>
    </w:p>
    <w:p w14:paraId="0ED85B0A" w14:textId="77777777" w:rsidR="0058528E" w:rsidDel="007264BD" w:rsidRDefault="007264BD" w:rsidP="007264BD">
      <w:pPr>
        <w:pStyle w:val="Heading3"/>
        <w:rPr>
          <w:del w:id="7" w:author="Steve Scheinert" w:date="2017-10-04T14:48:00Z"/>
        </w:rPr>
      </w:pPr>
      <w:ins w:id="8" w:author="Steve Scheinert" w:date="2017-10-04T14:48:00Z">
        <w:r>
          <w:t>That effectiveness can be reclaimed if the network is presented in the best way. One way that has shown signs of effectiveness is to break the network into subnetworks and only display a targeted portion of the network at any one time. But, this, too, presents a problem: an analyst is required who can take requests or anticipate what subnetworks will be needed, then build and supply those separate subnetworks. Instead, what is needed, is a tool that will allow anyone who accesses the tool to explore the network on their own, only asking for greater analysis when their interests go beyond what can be seen in the tool. In this project, I will build this tool using empirical data gathered from Vermont’s portion of the Lake Champlain Basin.</w:t>
        </w:r>
      </w:ins>
      <w:del w:id="9" w:author="Steve Scheinert" w:date="2017-10-04T14:48:00Z">
        <w:r w:rsidR="0058528E" w:rsidDel="007264BD">
          <w:delText>Project Description</w:delText>
        </w:r>
        <w:r w:rsidR="00844EB7" w:rsidDel="007264BD">
          <w:delText xml:space="preserve"> and Problem Statement</w:delText>
        </w:r>
      </w:del>
    </w:p>
    <w:p w14:paraId="1D2937D9" w14:textId="77777777" w:rsidR="00844EB7" w:rsidDel="007264BD" w:rsidRDefault="0066639B" w:rsidP="00844EB7">
      <w:pPr>
        <w:rPr>
          <w:del w:id="10" w:author="Steve Scheinert" w:date="2017-10-04T14:49:00Z"/>
        </w:rPr>
      </w:pPr>
      <w:del w:id="11" w:author="Steve Scheinert" w:date="2017-10-04T14:49:00Z">
        <w:r w:rsidDel="007264BD">
          <w:delText>Despite their effectiveness as tools for studying complex systems, m</w:delText>
        </w:r>
        <w:r w:rsidR="00844EB7" w:rsidDel="007264BD">
          <w:delText>any large networks are difficult to describe, understand, and visualize. Even when the networks are not densely connected, their maps may be dense, with nodes, links, and labels all overlapping and obscuring each other. Network statistics help an analyst to understand such a large network, but can be difficult to use to communicate to non-specialists.</w:delText>
        </w:r>
        <w:r w:rsidR="00E30B4D" w:rsidDel="007264BD">
          <w:delText xml:space="preserve"> And, indeed, communicating these networks to non-specialists is a key task of many network analysts. The primary goal of this project is</w:delText>
        </w:r>
        <w:r w:rsidDel="007264BD">
          <w:delText xml:space="preserve"> to</w:delText>
        </w:r>
        <w:r w:rsidR="00E30B4D" w:rsidDel="007264BD">
          <w:delText xml:space="preserve"> develop and demonstrate a tool that allows not just analysts but non-specialists to engage with a large organizational network and seek answers to their own questions about the network, its structures, and their organization’s own role in the network.</w:delText>
        </w:r>
      </w:del>
    </w:p>
    <w:p w14:paraId="51502F90" w14:textId="77777777" w:rsidR="005E46A6" w:rsidDel="007264BD" w:rsidRDefault="00B571EB" w:rsidP="00844EB7">
      <w:pPr>
        <w:rPr>
          <w:del w:id="12" w:author="Steve Scheinert" w:date="2017-10-04T14:49:00Z"/>
        </w:rPr>
      </w:pPr>
      <w:del w:id="13" w:author="Steve Scheinert" w:date="2017-10-04T14:49:00Z">
        <w:r w:rsidDel="007264BD">
          <w:delText>Network datasets are</w:delText>
        </w:r>
        <w:r w:rsidR="0066639B" w:rsidDel="007264BD">
          <w:delText xml:space="preserve"> difficult to gather and gathering enough data to statistically study overall network structures is extremely difficult, as hundreds, if not thousands, of separate networks must be collected, each being individually difficult to collect. </w:delText>
        </w:r>
        <w:r w:rsidR="005A6AB1" w:rsidDel="007264BD">
          <w:delText>More effectively communicating networks on their structures can aid in this task. Having improved results that can use the statistical language that many even outside analytic professions have begun to recognize would also help by being more understandable.</w:delText>
        </w:r>
      </w:del>
    </w:p>
    <w:p w14:paraId="0C3D75D7" w14:textId="77777777" w:rsidR="005A6AB1" w:rsidRPr="00844EB7" w:rsidRDefault="00B571EB" w:rsidP="00844EB7">
      <w:del w:id="14" w:author="Steve Scheinert" w:date="2017-10-04T14:49:00Z">
        <w:r w:rsidDel="007264BD">
          <w:delText>Addressing the challenge in gathering complete network data from a different approach, n</w:delText>
        </w:r>
        <w:r w:rsidR="005A6AB1" w:rsidDel="007264BD">
          <w:delText xml:space="preserve">etwork sampling and extrapolation from an observed </w:delText>
        </w:r>
        <w:r w:rsidDel="007264BD">
          <w:delText>sample</w:delText>
        </w:r>
        <w:r w:rsidR="005A6AB1" w:rsidDel="007264BD">
          <w:delText xml:space="preserve"> of a network to the unobserved portions of the network is a continual challenge. </w:delText>
        </w:r>
        <w:r w:rsidR="00183906" w:rsidDel="007264BD">
          <w:delText>The locations of n</w:delText>
        </w:r>
        <w:r w:rsidR="005A6AB1" w:rsidDel="007264BD">
          <w:delText>etwork links a</w:delText>
        </w:r>
        <w:r w:rsidR="00183906" w:rsidDel="007264BD">
          <w:delText xml:space="preserve">re not independent observations, but dependent on the presence of other network links, making traditional statistical forecasting unreliable. </w:delText>
        </w:r>
        <w:r w:rsidR="00C73CF0" w:rsidDel="007264BD">
          <w:delText>Network analysts have developed a technique called Exponential Random Graph Models (ERGM) to account for this dependence while statistically examining the placement of links. But ERGMs are temperamental, subject to random factors in the calculations and model specification, and prone to failure when miss-specified. Current techniques for addressing this specification require the analyst to search through many different specifications seeking a possible best-outcome. Though in line with a sensitivity analysis, this approach is still inefficient at best, subject to getting stuck in a local optimization rather than a global optimization even when performed systematically, and often performed haphazardly. New machine learning techniques offer promise in improving on this method.</w:delText>
        </w:r>
      </w:del>
    </w:p>
    <w:p w14:paraId="2CDE7A5F" w14:textId="77777777" w:rsidR="0058528E" w:rsidRDefault="0058528E" w:rsidP="007264BD">
      <w:pPr>
        <w:pStyle w:val="Heading2"/>
        <w:rPr>
          <w:ins w:id="15" w:author="Steve Scheinert" w:date="2017-10-04T14:54:00Z"/>
        </w:rPr>
        <w:pPrChange w:id="16" w:author="Steve Scheinert" w:date="2017-10-04T14:53:00Z">
          <w:pPr>
            <w:pStyle w:val="Heading3"/>
          </w:pPr>
        </w:pPrChange>
      </w:pPr>
      <w:r>
        <w:t>Data</w:t>
      </w:r>
    </w:p>
    <w:p w14:paraId="6E094A01" w14:textId="77777777" w:rsidR="007264BD" w:rsidRDefault="007264BD" w:rsidP="007264BD">
      <w:pPr>
        <w:pStyle w:val="Heading3"/>
        <w:tabs>
          <w:tab w:val="left" w:pos="1845"/>
        </w:tabs>
        <w:rPr>
          <w:ins w:id="17" w:author="Steve Scheinert" w:date="2017-10-04T14:54:00Z"/>
        </w:rPr>
        <w:pPrChange w:id="18" w:author="Steve Scheinert" w:date="2017-10-04T14:54:00Z">
          <w:pPr>
            <w:pStyle w:val="Heading3"/>
          </w:pPr>
        </w:pPrChange>
      </w:pPr>
      <w:ins w:id="19" w:author="Steve Scheinert" w:date="2017-10-04T14:54:00Z">
        <w:r>
          <w:t>Context</w:t>
        </w:r>
        <w:r>
          <w:tab/>
        </w:r>
      </w:ins>
    </w:p>
    <w:p w14:paraId="7568EABE" w14:textId="77777777" w:rsidR="004A3784" w:rsidRDefault="007264BD" w:rsidP="007264BD">
      <w:pPr>
        <w:rPr>
          <w:ins w:id="20" w:author="Steve Scheinert" w:date="2017-10-04T14:55:00Z"/>
        </w:rPr>
        <w:pPrChange w:id="21" w:author="Steve Scheinert" w:date="2017-10-04T14:54:00Z">
          <w:pPr>
            <w:pStyle w:val="Heading3"/>
          </w:pPr>
        </w:pPrChange>
      </w:pPr>
      <w:moveToRangeStart w:id="22" w:author="Steve Scheinert" w:date="2017-10-04T14:54:00Z" w:name="move494892211"/>
      <w:moveTo w:id="23" w:author="Steve Scheinert" w:date="2017-10-04T14:54:00Z">
        <w:r>
          <w:t xml:space="preserve">In 2014 and 2015, researcher with the Vermont Experimental Program to Stimulate Competitive Research (Vermont </w:t>
        </w:r>
        <w:proofErr w:type="spellStart"/>
        <w:r>
          <w:t>EPSCoR</w:t>
        </w:r>
        <w:proofErr w:type="spellEnd"/>
        <w:r>
          <w:t>),</w:t>
        </w:r>
        <w:r>
          <w:rPr>
            <w:rStyle w:val="FootnoteReference"/>
          </w:rPr>
          <w:footnoteReference w:id="1"/>
        </w:r>
        <w:r>
          <w:t xml:space="preserve"> a branch of NSF </w:t>
        </w:r>
        <w:proofErr w:type="spellStart"/>
        <w:r>
          <w:t>EPSCoR</w:t>
        </w:r>
        <w:proofErr w:type="spellEnd"/>
        <w:r>
          <w:t>, gathered two editions of an organizational network survey which gathered data on the networks that make and implement water quality policy in Vermont’s portion of the Lake Champlain Basin (LCB).</w:t>
        </w:r>
      </w:moveTo>
      <w:moveToRangeEnd w:id="22"/>
      <w:ins w:id="26" w:author="Steve Scheinert" w:date="2017-10-04T14:56:00Z">
        <w:r w:rsidR="004A3784">
          <w:t xml:space="preserve"> During that time, </w:t>
        </w:r>
        <w:r w:rsidR="007B6175">
          <w:t xml:space="preserve">Vermont was the focus of actions by the federal Environmental Protection Agency (EPA). The Clean Water Act </w:t>
        </w:r>
      </w:ins>
      <w:ins w:id="27" w:author="Steve Scheinert" w:date="2017-10-04T15:03:00Z">
        <w:r w:rsidR="00BC1C1F">
          <w:t xml:space="preserve">(CWA) </w:t>
        </w:r>
      </w:ins>
      <w:ins w:id="28" w:author="Steve Scheinert" w:date="2017-10-04T14:56:00Z">
        <w:r w:rsidR="007B6175">
          <w:t xml:space="preserve">requires jurisdictions to ensure that its waters are sufficiently free of pollution. Thresholds for how much of different pollutants can be handled in a waterbody are analyzed and set by the EPA through a Total Maximum Daily Load (TMDL). </w:t>
        </w:r>
      </w:ins>
      <w:ins w:id="29" w:author="Steve Scheinert" w:date="2017-10-04T14:58:00Z">
        <w:r w:rsidR="007B6175">
          <w:t xml:space="preserve">As the name indicates, the document reports the maximum amount of a pollutant that the waterbody can </w:t>
        </w:r>
      </w:ins>
      <w:ins w:id="30" w:author="Steve Scheinert" w:date="2017-10-04T14:59:00Z">
        <w:r w:rsidR="007B6175">
          <w:t>receive daily</w:t>
        </w:r>
      </w:ins>
      <w:ins w:id="31" w:author="Steve Scheinert" w:date="2017-10-04T14:58:00Z">
        <w:r w:rsidR="007B6175">
          <w:t xml:space="preserve"> and remain clean</w:t>
        </w:r>
      </w:ins>
      <w:ins w:id="32" w:author="Steve Scheinert" w:date="2017-10-04T14:59:00Z">
        <w:r w:rsidR="007B6175">
          <w:t xml:space="preserve">. It </w:t>
        </w:r>
      </w:ins>
      <w:ins w:id="33" w:author="Steve Scheinert" w:date="2017-10-04T15:00:00Z">
        <w:r w:rsidR="00BC1C1F">
          <w:t>assesses</w:t>
        </w:r>
      </w:ins>
      <w:ins w:id="34" w:author="Steve Scheinert" w:date="2017-10-04T14:59:00Z">
        <w:r w:rsidR="007B6175">
          <w:t xml:space="preserve"> the natural processes in the waterbody and measures how much pollutant the </w:t>
        </w:r>
        <w:r w:rsidR="00BC1C1F">
          <w:t xml:space="preserve">waterbody can process in a day. </w:t>
        </w:r>
      </w:ins>
      <w:ins w:id="35" w:author="Steve Scheinert" w:date="2017-10-04T15:03:00Z">
        <w:r w:rsidR="00BC1C1F">
          <w:t xml:space="preserve">Vermont has never met its obligations under the CWA </w:t>
        </w:r>
      </w:ins>
      <w:ins w:id="36" w:author="Steve Scheinert" w:date="2017-10-04T15:04:00Z">
        <w:r w:rsidR="00BC1C1F">
          <w:t xml:space="preserve">in the </w:t>
        </w:r>
      </w:ins>
      <w:ins w:id="37" w:author="Steve Scheinert" w:date="2017-10-04T15:09:00Z">
        <w:r w:rsidR="00553A97">
          <w:t>LCB</w:t>
        </w:r>
      </w:ins>
      <w:ins w:id="38" w:author="Steve Scheinert" w:date="2017-10-04T15:04:00Z">
        <w:r w:rsidR="00BC1C1F">
          <w:t xml:space="preserve"> and, s</w:t>
        </w:r>
      </w:ins>
      <w:ins w:id="39" w:author="Steve Scheinert" w:date="2017-10-04T14:59:00Z">
        <w:r w:rsidR="00BC1C1F">
          <w:t xml:space="preserve">everal </w:t>
        </w:r>
      </w:ins>
      <w:ins w:id="40" w:author="Steve Scheinert" w:date="2017-10-04T15:00:00Z">
        <w:r w:rsidR="00BC1C1F">
          <w:t xml:space="preserve">years before the survey occurred, legal action </w:t>
        </w:r>
        <w:r w:rsidR="00BC1C1F">
          <w:lastRenderedPageBreak/>
          <w:t xml:space="preserve">overturned Vermont’s previous Phosphorus TMDL for the </w:t>
        </w:r>
      </w:ins>
      <w:ins w:id="41" w:author="Steve Scheinert" w:date="2017-10-04T15:09:00Z">
        <w:r w:rsidR="00553A97">
          <w:t>LCB</w:t>
        </w:r>
      </w:ins>
      <w:ins w:id="42" w:author="Steve Scheinert" w:date="2017-10-04T15:04:00Z">
        <w:r w:rsidR="00BC1C1F">
          <w:t>. The legal challenge</w:t>
        </w:r>
      </w:ins>
      <w:ins w:id="43" w:author="Steve Scheinert" w:date="2017-10-04T15:00:00Z">
        <w:r w:rsidR="00BC1C1F">
          <w:t xml:space="preserve"> indicat</w:t>
        </w:r>
      </w:ins>
      <w:ins w:id="44" w:author="Steve Scheinert" w:date="2017-10-04T15:04:00Z">
        <w:r w:rsidR="00BC1C1F">
          <w:t>ed</w:t>
        </w:r>
      </w:ins>
      <w:ins w:id="45" w:author="Steve Scheinert" w:date="2017-10-04T15:00:00Z">
        <w:r w:rsidR="00BC1C1F">
          <w:t xml:space="preserve"> that </w:t>
        </w:r>
      </w:ins>
      <w:ins w:id="46" w:author="Steve Scheinert" w:date="2017-10-04T15:04:00Z">
        <w:r w:rsidR="00BC1C1F">
          <w:t>the previous TMDL</w:t>
        </w:r>
      </w:ins>
      <w:ins w:id="47" w:author="Steve Scheinert" w:date="2017-10-04T15:00:00Z">
        <w:r w:rsidR="00BC1C1F">
          <w:t xml:space="preserve"> overestimated the amount of pollution that the lake could process and failed to provide sufficient assurances that the targets could be met.</w:t>
        </w:r>
      </w:ins>
      <w:ins w:id="48" w:author="Steve Scheinert" w:date="2017-10-04T15:03:00Z">
        <w:r w:rsidR="00BC1C1F">
          <w:t xml:space="preserve"> This act</w:t>
        </w:r>
      </w:ins>
      <w:ins w:id="49" w:author="Steve Scheinert" w:date="2017-10-04T15:04:00Z">
        <w:r w:rsidR="00BC1C1F">
          <w:t xml:space="preserve">ion forced </w:t>
        </w:r>
      </w:ins>
      <w:ins w:id="50" w:author="Steve Scheinert" w:date="2017-10-04T15:06:00Z">
        <w:r w:rsidR="00BC1C1F">
          <w:t>state policy and how the CWA requirements could be met</w:t>
        </w:r>
      </w:ins>
      <w:ins w:id="51" w:author="Steve Scheinert" w:date="2017-10-04T15:07:00Z">
        <w:r w:rsidR="00553A97" w:rsidRPr="00553A97">
          <w:t xml:space="preserve"> </w:t>
        </w:r>
        <w:r w:rsidR="00553A97">
          <w:t>to the forefront</w:t>
        </w:r>
        <w:r w:rsidR="00553A97">
          <w:t>, making water quality management a central policy issue in Vermont</w:t>
        </w:r>
      </w:ins>
      <w:ins w:id="52" w:author="Steve Scheinert" w:date="2017-10-04T15:06:00Z">
        <w:r w:rsidR="00BC1C1F">
          <w:t>.</w:t>
        </w:r>
      </w:ins>
    </w:p>
    <w:p w14:paraId="550267E5" w14:textId="77777777" w:rsidR="007264BD" w:rsidRDefault="007264BD" w:rsidP="007264BD">
      <w:pPr>
        <w:pStyle w:val="Heading3"/>
        <w:rPr>
          <w:ins w:id="53" w:author="Steve Scheinert" w:date="2017-10-04T14:54:00Z"/>
        </w:rPr>
        <w:pPrChange w:id="54" w:author="Steve Scheinert" w:date="2017-10-04T14:54:00Z">
          <w:pPr>
            <w:pStyle w:val="Heading3"/>
          </w:pPr>
        </w:pPrChange>
      </w:pPr>
      <w:ins w:id="55" w:author="Steve Scheinert" w:date="2017-10-04T14:54:00Z">
        <w:r>
          <w:t>Organization Data</w:t>
        </w:r>
      </w:ins>
    </w:p>
    <w:p w14:paraId="5858932F" w14:textId="77777777" w:rsidR="007264BD" w:rsidRPr="007264BD" w:rsidDel="007264BD" w:rsidRDefault="00553A97" w:rsidP="007264BD">
      <w:pPr>
        <w:pStyle w:val="Heading3"/>
        <w:rPr>
          <w:del w:id="56" w:author="Steve Scheinert" w:date="2017-10-04T14:54:00Z"/>
          <w:rPrChange w:id="57" w:author="Steve Scheinert" w:date="2017-10-04T14:54:00Z">
            <w:rPr>
              <w:del w:id="58" w:author="Steve Scheinert" w:date="2017-10-04T14:54:00Z"/>
            </w:rPr>
          </w:rPrChange>
        </w:rPr>
        <w:pPrChange w:id="59" w:author="Steve Scheinert" w:date="2017-10-04T14:54:00Z">
          <w:pPr>
            <w:pStyle w:val="Heading3"/>
          </w:pPr>
        </w:pPrChange>
      </w:pPr>
      <w:ins w:id="60" w:author="Steve Scheinert" w:date="2017-10-04T15:09:00Z">
        <w:r>
          <w:t>The survey was executed as an online survey, with organizational representatives selected for their organization’s participation and approached through personal outreach.</w:t>
        </w:r>
        <w:r>
          <w:t xml:space="preserve"> </w:t>
        </w:r>
      </w:ins>
    </w:p>
    <w:p w14:paraId="5913477E" w14:textId="77777777" w:rsidR="000A48D7" w:rsidRDefault="00C73CF0" w:rsidP="0058528E">
      <w:moveFromRangeStart w:id="61" w:author="Steve Scheinert" w:date="2017-10-04T14:54:00Z" w:name="move494892211"/>
      <w:moveFrom w:id="62" w:author="Steve Scheinert" w:date="2017-10-04T14:54:00Z">
        <w:r w:rsidDel="007264BD">
          <w:t>In 2014 and 2015, researcher with the Vermont Experimental Program to Stimulate Competitive Research (Vermont EPSCoR),</w:t>
        </w:r>
        <w:r w:rsidDel="007264BD">
          <w:rPr>
            <w:rStyle w:val="FootnoteReference"/>
          </w:rPr>
          <w:footnoteReference w:id="2"/>
        </w:r>
        <w:r w:rsidDel="007264BD">
          <w:t xml:space="preserve"> a branch of NSF EPSCoR,</w:t>
        </w:r>
        <w:r w:rsidR="0058528E" w:rsidDel="007264BD">
          <w:t xml:space="preserve"> gather</w:t>
        </w:r>
        <w:r w:rsidDel="007264BD">
          <w:t>ed</w:t>
        </w:r>
        <w:r w:rsidR="0058528E" w:rsidDel="007264BD">
          <w:t xml:space="preserve"> two editions of an organizational network survey</w:t>
        </w:r>
        <w:r w:rsidR="006D5DFF" w:rsidDel="007264BD">
          <w:t xml:space="preserve"> which gathered data on the networks that make and implement water quality policy in Vermont’s portion of the Lake Champlain Basin (LCB)</w:t>
        </w:r>
        <w:r w:rsidR="0058528E" w:rsidDel="007264BD">
          <w:t xml:space="preserve">. </w:t>
        </w:r>
      </w:moveFrom>
      <w:moveFromRangeEnd w:id="61"/>
      <w:r w:rsidR="000A48D7">
        <w:t>Table 1 lists the four organizational groups into which we sorted our respondents and reports the rate at organizations responded, by group.</w:t>
      </w:r>
      <w:del w:id="65" w:author="Steve Scheinert" w:date="2017-10-04T15:21:00Z">
        <w:r w:rsidR="000A48D7" w:rsidDel="00D71DF4">
          <w:delText xml:space="preserve"> </w:delText>
        </w:r>
      </w:del>
      <w:del w:id="66" w:author="Steve Scheinert" w:date="2017-10-04T15:17:00Z">
        <w:r w:rsidR="00154A39" w:rsidDel="00F25515">
          <w:delText xml:space="preserve">An online survey was developed and deployed, with respondents recruited through personal outreach. </w:delText>
        </w:r>
      </w:del>
      <w:moveFromRangeStart w:id="67" w:author="Steve Scheinert" w:date="2017-10-04T15:17:00Z" w:name="move494893597"/>
      <w:moveFrom w:id="68" w:author="Steve Scheinert" w:date="2017-10-04T15:17:00Z">
        <w:r w:rsidR="000A48D7" w:rsidDel="00D71DF4">
          <w:t xml:space="preserve">Each respondent was presented with a list of all the organizations in the survey and asked which organization’s the respondent’s organization shared information, provided technical assistance, collaborated or coordinated on projects, provided reports of their operations, and shared financial resources. We derived five different functional subnetworks, one from each of these types of interactions. </w:t>
        </w:r>
      </w:moveFrom>
      <w:moveFromRangeStart w:id="69" w:author="Steve Scheinert" w:date="2017-10-04T15:21:00Z" w:name="move494893800"/>
      <w:moveFromRangeEnd w:id="67"/>
      <w:moveFrom w:id="70" w:author="Steve Scheinert" w:date="2017-10-04T15:21:00Z">
        <w:r w:rsidR="00CB74A3" w:rsidDel="00D71DF4">
          <w:t>S</w:t>
        </w:r>
        <w:r w:rsidR="000A48D7" w:rsidDel="00D71DF4">
          <w:t>everal characteristics, or node attributes, for each organization</w:t>
        </w:r>
        <w:r w:rsidR="00CB74A3" w:rsidDel="00D71DF4">
          <w:t xml:space="preserve"> are also recorded</w:t>
        </w:r>
        <w:r w:rsidR="000A48D7" w:rsidDel="00D71DF4">
          <w:t>, including a measure of the organization’s budget and staff size, the organization’s sector (such as public, private, or non-profit), the organization’s geographic jurisdiction (Vermont, New York, Quebec, USA, Canada, etc.), and jurisdictional level (municipal, regional, state/province, federal, international). Each network and the attribute data are recorded on separate. Since these data were gathered with federal research dollars, a de-identified version is available for free distribution and will be posted to Github, along with a full codebook.</w:t>
        </w:r>
        <w:r w:rsidR="00CB74A3" w:rsidDel="00D71DF4">
          <w:rPr>
            <w:rStyle w:val="FootnoteReference"/>
          </w:rPr>
          <w:footnoteReference w:id="3"/>
        </w:r>
      </w:moveFrom>
      <w:moveFromRangeEnd w:id="69"/>
    </w:p>
    <w:p w14:paraId="53AA894F" w14:textId="77777777" w:rsidR="0058528E" w:rsidRPr="00D27DC1" w:rsidRDefault="0058528E" w:rsidP="00D27DC1">
      <w:pPr>
        <w:pStyle w:val="Caption"/>
        <w:keepNext/>
        <w:jc w:val="center"/>
        <w:rPr>
          <w:sz w:val="24"/>
          <w:szCs w:val="24"/>
        </w:rPr>
      </w:pPr>
      <w:r w:rsidRPr="00D27DC1">
        <w:rPr>
          <w:sz w:val="24"/>
          <w:szCs w:val="24"/>
        </w:rPr>
        <w:t xml:space="preserve">Table </w:t>
      </w:r>
      <w:r w:rsidRPr="00D27DC1">
        <w:rPr>
          <w:sz w:val="24"/>
          <w:szCs w:val="24"/>
        </w:rPr>
        <w:fldChar w:fldCharType="begin"/>
      </w:r>
      <w:r w:rsidRPr="00D27DC1">
        <w:rPr>
          <w:sz w:val="24"/>
          <w:szCs w:val="24"/>
        </w:rPr>
        <w:instrText xml:space="preserve"> SEQ Table \* ARABIC </w:instrText>
      </w:r>
      <w:r w:rsidRPr="00D27DC1">
        <w:rPr>
          <w:sz w:val="24"/>
          <w:szCs w:val="24"/>
        </w:rPr>
        <w:fldChar w:fldCharType="separate"/>
      </w:r>
      <w:r w:rsidRPr="00D27DC1">
        <w:rPr>
          <w:noProof/>
          <w:sz w:val="24"/>
          <w:szCs w:val="24"/>
        </w:rPr>
        <w:t>1</w:t>
      </w:r>
      <w:r w:rsidRPr="00D27DC1">
        <w:rPr>
          <w:sz w:val="24"/>
          <w:szCs w:val="24"/>
        </w:rPr>
        <w:fldChar w:fldCharType="end"/>
      </w:r>
      <w:r w:rsidRPr="00D27DC1">
        <w:rPr>
          <w:sz w:val="24"/>
          <w:szCs w:val="24"/>
        </w:rPr>
        <w:t>: Survey Response Rates</w:t>
      </w:r>
    </w:p>
    <w:tbl>
      <w:tblPr>
        <w:tblStyle w:val="ListTable6Colorful"/>
        <w:tblW w:w="9090" w:type="dxa"/>
        <w:jc w:val="center"/>
        <w:tblLayout w:type="fixed"/>
        <w:tblLook w:val="0460" w:firstRow="1" w:lastRow="1" w:firstColumn="0" w:lastColumn="0" w:noHBand="0" w:noVBand="1"/>
      </w:tblPr>
      <w:tblGrid>
        <w:gridCol w:w="1794"/>
        <w:gridCol w:w="936"/>
        <w:gridCol w:w="936"/>
        <w:gridCol w:w="936"/>
        <w:gridCol w:w="708"/>
        <w:gridCol w:w="990"/>
        <w:gridCol w:w="810"/>
        <w:gridCol w:w="1080"/>
        <w:gridCol w:w="900"/>
      </w:tblGrid>
      <w:tr w:rsidR="0058528E" w:rsidRPr="00D276C9" w14:paraId="3F58A302" w14:textId="77777777" w:rsidTr="0058528E">
        <w:trPr>
          <w:cnfStyle w:val="100000000000" w:firstRow="1" w:lastRow="0" w:firstColumn="0" w:lastColumn="0" w:oddVBand="0" w:evenVBand="0" w:oddHBand="0" w:evenHBand="0" w:firstRowFirstColumn="0" w:firstRowLastColumn="0" w:lastRowFirstColumn="0" w:lastRowLastColumn="0"/>
          <w:trHeight w:val="584"/>
          <w:jc w:val="center"/>
        </w:trPr>
        <w:tc>
          <w:tcPr>
            <w:tcW w:w="1794" w:type="dxa"/>
            <w:vMerge w:val="restart"/>
            <w:tcBorders>
              <w:top w:val="single" w:sz="4" w:space="0" w:color="000000" w:themeColor="text1"/>
              <w:right w:val="dashed" w:sz="4" w:space="0" w:color="auto"/>
            </w:tcBorders>
            <w:vAlign w:val="center"/>
            <w:hideMark/>
          </w:tcPr>
          <w:p w14:paraId="5062820D" w14:textId="77777777" w:rsidR="0058528E" w:rsidRPr="00D276C9" w:rsidRDefault="0058528E" w:rsidP="0001258A">
            <w:pPr>
              <w:pStyle w:val="NoSpacing"/>
            </w:pPr>
            <w:r w:rsidRPr="00D276C9">
              <w:t>Organizational Group</w:t>
            </w:r>
          </w:p>
        </w:tc>
        <w:tc>
          <w:tcPr>
            <w:tcW w:w="1872" w:type="dxa"/>
            <w:gridSpan w:val="2"/>
            <w:tcBorders>
              <w:top w:val="single" w:sz="4" w:space="0" w:color="000000" w:themeColor="text1"/>
              <w:left w:val="dashed" w:sz="4" w:space="0" w:color="auto"/>
              <w:bottom w:val="single" w:sz="4" w:space="0" w:color="auto"/>
              <w:right w:val="dashed" w:sz="4" w:space="0" w:color="auto"/>
            </w:tcBorders>
            <w:hideMark/>
          </w:tcPr>
          <w:p w14:paraId="6E240B34" w14:textId="77777777" w:rsidR="0058528E" w:rsidRPr="00D276C9" w:rsidRDefault="0058528E" w:rsidP="0001258A">
            <w:pPr>
              <w:pStyle w:val="NoSpacing"/>
            </w:pPr>
            <w:r w:rsidRPr="00D276C9">
              <w:t>Number of Contacts</w:t>
            </w:r>
          </w:p>
        </w:tc>
        <w:tc>
          <w:tcPr>
            <w:tcW w:w="1644" w:type="dxa"/>
            <w:gridSpan w:val="2"/>
            <w:tcBorders>
              <w:top w:val="single" w:sz="4" w:space="0" w:color="000000" w:themeColor="text1"/>
              <w:left w:val="dashed" w:sz="4" w:space="0" w:color="auto"/>
              <w:bottom w:val="single" w:sz="4" w:space="0" w:color="auto"/>
              <w:right w:val="dashed" w:sz="4" w:space="0" w:color="auto"/>
            </w:tcBorders>
            <w:hideMark/>
          </w:tcPr>
          <w:p w14:paraId="77CECBF7" w14:textId="77777777" w:rsidR="0058528E" w:rsidRPr="00D276C9" w:rsidRDefault="0058528E" w:rsidP="0001258A">
            <w:pPr>
              <w:pStyle w:val="NoSpacing"/>
            </w:pPr>
            <w:r w:rsidRPr="00D276C9">
              <w:t>Completed Responses</w:t>
            </w:r>
          </w:p>
        </w:tc>
        <w:tc>
          <w:tcPr>
            <w:tcW w:w="1800" w:type="dxa"/>
            <w:gridSpan w:val="2"/>
            <w:tcBorders>
              <w:top w:val="single" w:sz="4" w:space="0" w:color="000000" w:themeColor="text1"/>
              <w:left w:val="dashed" w:sz="4" w:space="0" w:color="auto"/>
              <w:bottom w:val="single" w:sz="4" w:space="0" w:color="auto"/>
              <w:right w:val="dashed" w:sz="4" w:space="0" w:color="auto"/>
            </w:tcBorders>
            <w:hideMark/>
          </w:tcPr>
          <w:p w14:paraId="5373A928" w14:textId="77777777" w:rsidR="0058528E" w:rsidRPr="00D276C9" w:rsidRDefault="0058528E" w:rsidP="0001258A">
            <w:pPr>
              <w:pStyle w:val="NoSpacing"/>
            </w:pPr>
            <w:r w:rsidRPr="00D276C9">
              <w:t>Response Rate (%)</w:t>
            </w:r>
          </w:p>
        </w:tc>
        <w:tc>
          <w:tcPr>
            <w:tcW w:w="1980" w:type="dxa"/>
            <w:gridSpan w:val="2"/>
            <w:tcBorders>
              <w:top w:val="single" w:sz="4" w:space="0" w:color="000000" w:themeColor="text1"/>
              <w:left w:val="dashed" w:sz="4" w:space="0" w:color="auto"/>
              <w:bottom w:val="single" w:sz="4" w:space="0" w:color="auto"/>
            </w:tcBorders>
            <w:hideMark/>
          </w:tcPr>
          <w:p w14:paraId="172D4910" w14:textId="77777777" w:rsidR="0058528E" w:rsidRPr="00D276C9" w:rsidRDefault="0058528E" w:rsidP="0001258A">
            <w:pPr>
              <w:pStyle w:val="NoSpacing"/>
            </w:pPr>
            <w:r w:rsidRPr="00D276C9">
              <w:t>Observation Rate (%)</w:t>
            </w:r>
            <w:r>
              <w:rPr>
                <w:rStyle w:val="FootnoteReference"/>
              </w:rPr>
              <w:footnoteReference w:id="4"/>
            </w:r>
          </w:p>
        </w:tc>
      </w:tr>
      <w:tr w:rsidR="0058528E" w:rsidRPr="00D276C9" w14:paraId="04703419" w14:textId="77777777" w:rsidTr="0001258A">
        <w:trPr>
          <w:cnfStyle w:val="000000100000" w:firstRow="0" w:lastRow="0" w:firstColumn="0" w:lastColumn="0" w:oddVBand="0" w:evenVBand="0" w:oddHBand="1" w:evenHBand="0" w:firstRowFirstColumn="0" w:firstRowLastColumn="0" w:lastRowFirstColumn="0" w:lastRowLastColumn="0"/>
          <w:trHeight w:val="350"/>
          <w:jc w:val="center"/>
        </w:trPr>
        <w:tc>
          <w:tcPr>
            <w:tcW w:w="1794" w:type="dxa"/>
            <w:vMerge/>
            <w:tcBorders>
              <w:bottom w:val="single" w:sz="4" w:space="0" w:color="auto"/>
              <w:right w:val="dashed" w:sz="4" w:space="0" w:color="auto"/>
            </w:tcBorders>
          </w:tcPr>
          <w:p w14:paraId="46726668" w14:textId="77777777" w:rsidR="0058528E" w:rsidRPr="00D276C9" w:rsidRDefault="0058528E" w:rsidP="0001258A">
            <w:pPr>
              <w:pStyle w:val="NoSpacing"/>
            </w:pPr>
          </w:p>
        </w:tc>
        <w:tc>
          <w:tcPr>
            <w:tcW w:w="936" w:type="dxa"/>
            <w:tcBorders>
              <w:top w:val="single" w:sz="4" w:space="0" w:color="auto"/>
              <w:left w:val="dashed" w:sz="4" w:space="0" w:color="auto"/>
              <w:bottom w:val="single" w:sz="4" w:space="0" w:color="auto"/>
            </w:tcBorders>
            <w:vAlign w:val="center"/>
          </w:tcPr>
          <w:p w14:paraId="2DCF8617" w14:textId="77777777" w:rsidR="0058528E" w:rsidRPr="00D276C9" w:rsidRDefault="0058528E" w:rsidP="0001258A">
            <w:pPr>
              <w:pStyle w:val="NoSpacing"/>
              <w:jc w:val="right"/>
            </w:pPr>
            <w:r>
              <w:t>2015</w:t>
            </w:r>
          </w:p>
        </w:tc>
        <w:tc>
          <w:tcPr>
            <w:tcW w:w="936" w:type="dxa"/>
            <w:tcBorders>
              <w:top w:val="single" w:sz="4" w:space="0" w:color="auto"/>
              <w:bottom w:val="single" w:sz="4" w:space="0" w:color="auto"/>
              <w:right w:val="dashed" w:sz="4" w:space="0" w:color="auto"/>
            </w:tcBorders>
            <w:vAlign w:val="center"/>
          </w:tcPr>
          <w:p w14:paraId="0D57DFD3" w14:textId="77777777" w:rsidR="0058528E" w:rsidRPr="00D276C9" w:rsidRDefault="0058528E" w:rsidP="0001258A">
            <w:pPr>
              <w:pStyle w:val="NoSpacing"/>
              <w:jc w:val="right"/>
            </w:pPr>
            <w:r>
              <w:t>2014</w:t>
            </w:r>
          </w:p>
        </w:tc>
        <w:tc>
          <w:tcPr>
            <w:tcW w:w="936" w:type="dxa"/>
            <w:tcBorders>
              <w:top w:val="single" w:sz="4" w:space="0" w:color="auto"/>
              <w:left w:val="dashed" w:sz="4" w:space="0" w:color="auto"/>
              <w:bottom w:val="single" w:sz="4" w:space="0" w:color="auto"/>
            </w:tcBorders>
            <w:vAlign w:val="center"/>
          </w:tcPr>
          <w:p w14:paraId="7F324F5B" w14:textId="77777777" w:rsidR="0058528E" w:rsidRPr="00D276C9" w:rsidRDefault="0058528E" w:rsidP="0001258A">
            <w:pPr>
              <w:pStyle w:val="NoSpacing"/>
              <w:jc w:val="right"/>
            </w:pPr>
            <w:r>
              <w:t>2015</w:t>
            </w:r>
          </w:p>
        </w:tc>
        <w:tc>
          <w:tcPr>
            <w:tcW w:w="708" w:type="dxa"/>
            <w:tcBorders>
              <w:top w:val="single" w:sz="4" w:space="0" w:color="auto"/>
              <w:bottom w:val="single" w:sz="4" w:space="0" w:color="auto"/>
              <w:right w:val="dashed" w:sz="4" w:space="0" w:color="auto"/>
            </w:tcBorders>
            <w:vAlign w:val="center"/>
          </w:tcPr>
          <w:p w14:paraId="481B4E9E" w14:textId="77777777" w:rsidR="0058528E" w:rsidRPr="00D276C9" w:rsidRDefault="0058528E" w:rsidP="0001258A">
            <w:pPr>
              <w:pStyle w:val="NoSpacing"/>
              <w:jc w:val="right"/>
            </w:pPr>
            <w:r>
              <w:t>2014</w:t>
            </w:r>
          </w:p>
        </w:tc>
        <w:tc>
          <w:tcPr>
            <w:tcW w:w="990" w:type="dxa"/>
            <w:tcBorders>
              <w:top w:val="single" w:sz="4" w:space="0" w:color="auto"/>
              <w:left w:val="dashed" w:sz="4" w:space="0" w:color="auto"/>
              <w:bottom w:val="single" w:sz="4" w:space="0" w:color="auto"/>
            </w:tcBorders>
            <w:vAlign w:val="center"/>
          </w:tcPr>
          <w:p w14:paraId="5AA3E747" w14:textId="77777777" w:rsidR="0058528E" w:rsidRPr="00D276C9" w:rsidRDefault="0058528E" w:rsidP="0001258A">
            <w:pPr>
              <w:pStyle w:val="NoSpacing"/>
              <w:jc w:val="right"/>
            </w:pPr>
            <w:r>
              <w:t>2015</w:t>
            </w:r>
          </w:p>
        </w:tc>
        <w:tc>
          <w:tcPr>
            <w:tcW w:w="810" w:type="dxa"/>
            <w:tcBorders>
              <w:top w:val="single" w:sz="4" w:space="0" w:color="auto"/>
              <w:bottom w:val="single" w:sz="4" w:space="0" w:color="auto"/>
              <w:right w:val="dashed" w:sz="4" w:space="0" w:color="auto"/>
            </w:tcBorders>
            <w:vAlign w:val="center"/>
          </w:tcPr>
          <w:p w14:paraId="5CEC6D80" w14:textId="77777777" w:rsidR="0058528E" w:rsidRPr="00D276C9" w:rsidRDefault="0058528E" w:rsidP="0001258A">
            <w:pPr>
              <w:pStyle w:val="NoSpacing"/>
              <w:jc w:val="right"/>
            </w:pPr>
            <w:r>
              <w:t>2014</w:t>
            </w:r>
          </w:p>
        </w:tc>
        <w:tc>
          <w:tcPr>
            <w:tcW w:w="1080" w:type="dxa"/>
            <w:tcBorders>
              <w:top w:val="single" w:sz="4" w:space="0" w:color="auto"/>
              <w:left w:val="dashed" w:sz="4" w:space="0" w:color="auto"/>
              <w:bottom w:val="single" w:sz="4" w:space="0" w:color="auto"/>
            </w:tcBorders>
            <w:vAlign w:val="center"/>
          </w:tcPr>
          <w:p w14:paraId="7531B81D" w14:textId="77777777" w:rsidR="0058528E" w:rsidRPr="00D276C9" w:rsidRDefault="0058528E" w:rsidP="0001258A">
            <w:pPr>
              <w:pStyle w:val="NoSpacing"/>
              <w:jc w:val="right"/>
            </w:pPr>
            <w:r>
              <w:t>2015</w:t>
            </w:r>
          </w:p>
        </w:tc>
        <w:tc>
          <w:tcPr>
            <w:tcW w:w="900" w:type="dxa"/>
            <w:tcBorders>
              <w:top w:val="single" w:sz="4" w:space="0" w:color="auto"/>
              <w:bottom w:val="single" w:sz="4" w:space="0" w:color="auto"/>
            </w:tcBorders>
            <w:vAlign w:val="center"/>
          </w:tcPr>
          <w:p w14:paraId="0F7130F7" w14:textId="77777777" w:rsidR="0058528E" w:rsidRPr="00D276C9" w:rsidRDefault="0058528E" w:rsidP="0001258A">
            <w:pPr>
              <w:pStyle w:val="NoSpacing"/>
              <w:jc w:val="right"/>
            </w:pPr>
            <w:r>
              <w:t>2014</w:t>
            </w:r>
          </w:p>
        </w:tc>
      </w:tr>
      <w:tr w:rsidR="0058528E" w:rsidRPr="00D276C9" w14:paraId="24D27BA2" w14:textId="77777777" w:rsidTr="0058528E">
        <w:trPr>
          <w:trHeight w:val="584"/>
          <w:jc w:val="center"/>
        </w:trPr>
        <w:tc>
          <w:tcPr>
            <w:tcW w:w="1794" w:type="dxa"/>
            <w:tcBorders>
              <w:top w:val="single" w:sz="4" w:space="0" w:color="auto"/>
              <w:right w:val="dashed" w:sz="4" w:space="0" w:color="auto"/>
            </w:tcBorders>
            <w:vAlign w:val="center"/>
            <w:hideMark/>
          </w:tcPr>
          <w:p w14:paraId="5F8B57AE" w14:textId="77777777" w:rsidR="0058528E" w:rsidRPr="00EC1FA8" w:rsidRDefault="0058528E" w:rsidP="0001258A">
            <w:pPr>
              <w:pStyle w:val="NoSpacing"/>
              <w:jc w:val="right"/>
              <w:rPr>
                <w:rFonts w:cs="Times New Roman"/>
                <w:szCs w:val="24"/>
              </w:rPr>
            </w:pPr>
            <w:r w:rsidRPr="00EC1FA8">
              <w:rPr>
                <w:rFonts w:cs="Times New Roman"/>
                <w:szCs w:val="24"/>
              </w:rPr>
              <w:t>Governmental Programs</w:t>
            </w:r>
          </w:p>
        </w:tc>
        <w:tc>
          <w:tcPr>
            <w:tcW w:w="936" w:type="dxa"/>
            <w:tcBorders>
              <w:top w:val="single" w:sz="4" w:space="0" w:color="auto"/>
              <w:left w:val="dashed" w:sz="4" w:space="0" w:color="auto"/>
            </w:tcBorders>
            <w:vAlign w:val="center"/>
            <w:hideMark/>
          </w:tcPr>
          <w:p w14:paraId="7FAF9BAD" w14:textId="77777777" w:rsidR="0058528E" w:rsidRPr="001F3CF4" w:rsidRDefault="0058528E" w:rsidP="0001258A">
            <w:pPr>
              <w:pStyle w:val="NoSpacing"/>
              <w:jc w:val="right"/>
              <w:rPr>
                <w:rFonts w:cs="Times New Roman"/>
                <w:szCs w:val="24"/>
              </w:rPr>
            </w:pPr>
            <w:r w:rsidRPr="00EC1FA8">
              <w:rPr>
                <w:rFonts w:cs="Times New Roman"/>
                <w:szCs w:val="24"/>
              </w:rPr>
              <w:t>53</w:t>
            </w:r>
          </w:p>
        </w:tc>
        <w:tc>
          <w:tcPr>
            <w:tcW w:w="936" w:type="dxa"/>
            <w:tcBorders>
              <w:top w:val="single" w:sz="4" w:space="0" w:color="auto"/>
              <w:right w:val="dashed" w:sz="4" w:space="0" w:color="auto"/>
            </w:tcBorders>
            <w:vAlign w:val="center"/>
          </w:tcPr>
          <w:p w14:paraId="0EF44A84" w14:textId="77777777"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56</w:t>
            </w:r>
          </w:p>
        </w:tc>
        <w:tc>
          <w:tcPr>
            <w:tcW w:w="936" w:type="dxa"/>
            <w:tcBorders>
              <w:top w:val="single" w:sz="4" w:space="0" w:color="auto"/>
              <w:left w:val="dashed" w:sz="4" w:space="0" w:color="auto"/>
            </w:tcBorders>
            <w:vAlign w:val="center"/>
            <w:hideMark/>
          </w:tcPr>
          <w:p w14:paraId="4CDB576F" w14:textId="77777777" w:rsidR="0058528E" w:rsidRPr="001F3CF4" w:rsidRDefault="0058528E" w:rsidP="0001258A">
            <w:pPr>
              <w:pStyle w:val="NoSpacing"/>
              <w:jc w:val="right"/>
              <w:rPr>
                <w:rFonts w:cs="Times New Roman"/>
                <w:bCs/>
                <w:szCs w:val="24"/>
              </w:rPr>
            </w:pPr>
            <w:r w:rsidRPr="00EC1FA8">
              <w:rPr>
                <w:rFonts w:cs="Times New Roman"/>
                <w:szCs w:val="24"/>
              </w:rPr>
              <w:t>30</w:t>
            </w:r>
          </w:p>
        </w:tc>
        <w:tc>
          <w:tcPr>
            <w:tcW w:w="708" w:type="dxa"/>
            <w:tcBorders>
              <w:top w:val="single" w:sz="4" w:space="0" w:color="auto"/>
              <w:right w:val="dashed" w:sz="4" w:space="0" w:color="auto"/>
            </w:tcBorders>
            <w:vAlign w:val="center"/>
          </w:tcPr>
          <w:p w14:paraId="15B620FB" w14:textId="77777777"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26</w:t>
            </w:r>
          </w:p>
        </w:tc>
        <w:tc>
          <w:tcPr>
            <w:tcW w:w="990" w:type="dxa"/>
            <w:tcBorders>
              <w:top w:val="single" w:sz="4" w:space="0" w:color="auto"/>
              <w:left w:val="dashed" w:sz="4" w:space="0" w:color="auto"/>
            </w:tcBorders>
            <w:vAlign w:val="center"/>
            <w:hideMark/>
          </w:tcPr>
          <w:p w14:paraId="071C06FE" w14:textId="77777777" w:rsidR="0058528E" w:rsidRPr="00EC1FA8" w:rsidRDefault="0058528E" w:rsidP="0001258A">
            <w:pPr>
              <w:pStyle w:val="NoSpacing"/>
              <w:jc w:val="right"/>
              <w:rPr>
                <w:rFonts w:cs="Times New Roman"/>
                <w:szCs w:val="24"/>
              </w:rPr>
            </w:pPr>
            <w:r w:rsidRPr="00EC1FA8">
              <w:rPr>
                <w:rFonts w:cs="Times New Roman"/>
                <w:szCs w:val="24"/>
              </w:rPr>
              <w:t>56.6</w:t>
            </w:r>
          </w:p>
        </w:tc>
        <w:tc>
          <w:tcPr>
            <w:tcW w:w="810" w:type="dxa"/>
            <w:tcBorders>
              <w:top w:val="single" w:sz="4" w:space="0" w:color="auto"/>
              <w:right w:val="dashed" w:sz="4" w:space="0" w:color="auto"/>
            </w:tcBorders>
            <w:vAlign w:val="center"/>
          </w:tcPr>
          <w:p w14:paraId="5944EE87" w14:textId="77777777"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46.4</w:t>
            </w:r>
          </w:p>
        </w:tc>
        <w:tc>
          <w:tcPr>
            <w:tcW w:w="1080" w:type="dxa"/>
            <w:tcBorders>
              <w:top w:val="single" w:sz="4" w:space="0" w:color="auto"/>
              <w:left w:val="dashed" w:sz="4" w:space="0" w:color="auto"/>
            </w:tcBorders>
            <w:vAlign w:val="center"/>
            <w:hideMark/>
          </w:tcPr>
          <w:p w14:paraId="447F89FC" w14:textId="77777777" w:rsidR="0058528E" w:rsidRPr="00EC1FA8" w:rsidRDefault="0058528E" w:rsidP="0001258A">
            <w:pPr>
              <w:pStyle w:val="NoSpacing"/>
              <w:jc w:val="right"/>
              <w:rPr>
                <w:rFonts w:cs="Times New Roman"/>
                <w:szCs w:val="24"/>
              </w:rPr>
            </w:pPr>
            <w:r w:rsidRPr="00EC1FA8">
              <w:rPr>
                <w:rFonts w:cs="Times New Roman"/>
                <w:szCs w:val="24"/>
              </w:rPr>
              <w:t>81.6</w:t>
            </w:r>
          </w:p>
        </w:tc>
        <w:tc>
          <w:tcPr>
            <w:tcW w:w="900" w:type="dxa"/>
            <w:tcBorders>
              <w:top w:val="single" w:sz="4" w:space="0" w:color="auto"/>
            </w:tcBorders>
            <w:vAlign w:val="center"/>
          </w:tcPr>
          <w:p w14:paraId="6BDD5353" w14:textId="77777777"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71.75</w:t>
            </w:r>
          </w:p>
        </w:tc>
      </w:tr>
      <w:tr w:rsidR="0058528E" w:rsidRPr="00D276C9" w14:paraId="4D491003" w14:textId="77777777"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14:paraId="39DDBFA8" w14:textId="77777777" w:rsidR="0058528E" w:rsidRPr="00EC1FA8" w:rsidRDefault="0058528E" w:rsidP="0001258A">
            <w:pPr>
              <w:pStyle w:val="NoSpacing"/>
              <w:jc w:val="right"/>
              <w:rPr>
                <w:rFonts w:cs="Times New Roman"/>
                <w:szCs w:val="24"/>
              </w:rPr>
            </w:pPr>
            <w:r w:rsidRPr="00EC1FA8">
              <w:rPr>
                <w:rFonts w:cs="Times New Roman"/>
                <w:szCs w:val="24"/>
              </w:rPr>
              <w:t>Regional Actors and NGOs</w:t>
            </w:r>
          </w:p>
        </w:tc>
        <w:tc>
          <w:tcPr>
            <w:tcW w:w="936" w:type="dxa"/>
            <w:tcBorders>
              <w:left w:val="dashed" w:sz="4" w:space="0" w:color="auto"/>
            </w:tcBorders>
            <w:vAlign w:val="center"/>
            <w:hideMark/>
          </w:tcPr>
          <w:p w14:paraId="0B0E66A7" w14:textId="77777777" w:rsidR="0058528E" w:rsidRPr="001F3CF4" w:rsidRDefault="0058528E" w:rsidP="0001258A">
            <w:pPr>
              <w:pStyle w:val="NoSpacing"/>
              <w:jc w:val="right"/>
              <w:rPr>
                <w:rFonts w:cs="Times New Roman"/>
                <w:bCs/>
                <w:szCs w:val="24"/>
              </w:rPr>
            </w:pPr>
            <w:r w:rsidRPr="00EC1FA8">
              <w:rPr>
                <w:rFonts w:cs="Times New Roman"/>
                <w:szCs w:val="24"/>
              </w:rPr>
              <w:t>51</w:t>
            </w:r>
          </w:p>
        </w:tc>
        <w:tc>
          <w:tcPr>
            <w:tcW w:w="936" w:type="dxa"/>
            <w:tcBorders>
              <w:right w:val="dashed" w:sz="4" w:space="0" w:color="auto"/>
            </w:tcBorders>
            <w:vAlign w:val="center"/>
          </w:tcPr>
          <w:p w14:paraId="4284C73F"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50</w:t>
            </w:r>
          </w:p>
        </w:tc>
        <w:tc>
          <w:tcPr>
            <w:tcW w:w="936" w:type="dxa"/>
            <w:tcBorders>
              <w:left w:val="dashed" w:sz="4" w:space="0" w:color="auto"/>
            </w:tcBorders>
            <w:vAlign w:val="center"/>
            <w:hideMark/>
          </w:tcPr>
          <w:p w14:paraId="7ADC86A9" w14:textId="77777777" w:rsidR="0058528E" w:rsidRPr="001F3CF4" w:rsidRDefault="0058528E" w:rsidP="0001258A">
            <w:pPr>
              <w:pStyle w:val="NoSpacing"/>
              <w:jc w:val="right"/>
              <w:rPr>
                <w:rFonts w:cs="Times New Roman"/>
                <w:bCs/>
                <w:szCs w:val="24"/>
              </w:rPr>
            </w:pPr>
            <w:r w:rsidRPr="00EC1FA8">
              <w:rPr>
                <w:rFonts w:cs="Times New Roman"/>
                <w:szCs w:val="24"/>
              </w:rPr>
              <w:t>24</w:t>
            </w:r>
          </w:p>
        </w:tc>
        <w:tc>
          <w:tcPr>
            <w:tcW w:w="708" w:type="dxa"/>
            <w:tcBorders>
              <w:right w:val="dashed" w:sz="4" w:space="0" w:color="auto"/>
            </w:tcBorders>
            <w:vAlign w:val="center"/>
          </w:tcPr>
          <w:p w14:paraId="79270C3C"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26</w:t>
            </w:r>
          </w:p>
        </w:tc>
        <w:tc>
          <w:tcPr>
            <w:tcW w:w="990" w:type="dxa"/>
            <w:tcBorders>
              <w:left w:val="dashed" w:sz="4" w:space="0" w:color="auto"/>
            </w:tcBorders>
            <w:vAlign w:val="center"/>
            <w:hideMark/>
          </w:tcPr>
          <w:p w14:paraId="6A0D49F6" w14:textId="77777777" w:rsidR="0058528E" w:rsidRPr="00EC1FA8" w:rsidRDefault="0058528E" w:rsidP="0001258A">
            <w:pPr>
              <w:pStyle w:val="NoSpacing"/>
              <w:jc w:val="right"/>
              <w:rPr>
                <w:rFonts w:cs="Times New Roman"/>
                <w:szCs w:val="24"/>
              </w:rPr>
            </w:pPr>
            <w:r w:rsidRPr="00EC1FA8">
              <w:rPr>
                <w:rFonts w:cs="Times New Roman"/>
                <w:szCs w:val="24"/>
              </w:rPr>
              <w:t>47.1</w:t>
            </w:r>
          </w:p>
        </w:tc>
        <w:tc>
          <w:tcPr>
            <w:tcW w:w="810" w:type="dxa"/>
            <w:tcBorders>
              <w:right w:val="dashed" w:sz="4" w:space="0" w:color="auto"/>
            </w:tcBorders>
            <w:vAlign w:val="center"/>
          </w:tcPr>
          <w:p w14:paraId="1ADB5F6D"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52.0</w:t>
            </w:r>
          </w:p>
        </w:tc>
        <w:tc>
          <w:tcPr>
            <w:tcW w:w="1080" w:type="dxa"/>
            <w:tcBorders>
              <w:left w:val="dashed" w:sz="4" w:space="0" w:color="auto"/>
            </w:tcBorders>
            <w:vAlign w:val="center"/>
            <w:hideMark/>
          </w:tcPr>
          <w:p w14:paraId="6CE89224" w14:textId="77777777" w:rsidR="0058528E" w:rsidRPr="00EC1FA8" w:rsidRDefault="0058528E" w:rsidP="0001258A">
            <w:pPr>
              <w:pStyle w:val="NoSpacing"/>
              <w:jc w:val="right"/>
              <w:rPr>
                <w:rFonts w:cs="Times New Roman"/>
                <w:szCs w:val="24"/>
              </w:rPr>
            </w:pPr>
            <w:r w:rsidRPr="00EC1FA8">
              <w:rPr>
                <w:rFonts w:cs="Times New Roman"/>
                <w:szCs w:val="24"/>
              </w:rPr>
              <w:t>72.5</w:t>
            </w:r>
          </w:p>
        </w:tc>
        <w:tc>
          <w:tcPr>
            <w:tcW w:w="900" w:type="dxa"/>
            <w:vAlign w:val="center"/>
          </w:tcPr>
          <w:p w14:paraId="313B5C1A"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73.47</w:t>
            </w:r>
          </w:p>
        </w:tc>
      </w:tr>
      <w:tr w:rsidR="0058528E" w:rsidRPr="00D276C9" w14:paraId="71780B72" w14:textId="77777777" w:rsidTr="0058528E">
        <w:trPr>
          <w:trHeight w:val="584"/>
          <w:jc w:val="center"/>
        </w:trPr>
        <w:tc>
          <w:tcPr>
            <w:tcW w:w="1794" w:type="dxa"/>
            <w:tcBorders>
              <w:right w:val="dashed" w:sz="4" w:space="0" w:color="auto"/>
            </w:tcBorders>
            <w:vAlign w:val="center"/>
            <w:hideMark/>
          </w:tcPr>
          <w:p w14:paraId="06F81045" w14:textId="77777777" w:rsidR="0058528E" w:rsidRPr="00EC1FA8" w:rsidRDefault="0058528E" w:rsidP="0001258A">
            <w:pPr>
              <w:pStyle w:val="NoSpacing"/>
              <w:jc w:val="right"/>
              <w:rPr>
                <w:rFonts w:cs="Times New Roman"/>
                <w:szCs w:val="24"/>
              </w:rPr>
            </w:pPr>
            <w:r w:rsidRPr="00EC1FA8">
              <w:rPr>
                <w:rFonts w:cs="Times New Roman"/>
                <w:szCs w:val="24"/>
              </w:rPr>
              <w:t>Winooski Watershed</w:t>
            </w:r>
          </w:p>
        </w:tc>
        <w:tc>
          <w:tcPr>
            <w:tcW w:w="936" w:type="dxa"/>
            <w:tcBorders>
              <w:left w:val="dashed" w:sz="4" w:space="0" w:color="auto"/>
            </w:tcBorders>
            <w:vAlign w:val="center"/>
            <w:hideMark/>
          </w:tcPr>
          <w:p w14:paraId="7594DDFC" w14:textId="77777777" w:rsidR="0058528E" w:rsidRPr="001F3CF4" w:rsidRDefault="0058528E" w:rsidP="0001258A">
            <w:pPr>
              <w:pStyle w:val="NoSpacing"/>
              <w:jc w:val="right"/>
              <w:rPr>
                <w:rFonts w:cs="Times New Roman"/>
                <w:bCs/>
                <w:szCs w:val="24"/>
              </w:rPr>
            </w:pPr>
            <w:r w:rsidRPr="00EC1FA8">
              <w:rPr>
                <w:rFonts w:cs="Times New Roman"/>
                <w:szCs w:val="24"/>
              </w:rPr>
              <w:t>5</w:t>
            </w:r>
            <w:r w:rsidRPr="00AB5804">
              <w:rPr>
                <w:rFonts w:cs="Times New Roman"/>
                <w:szCs w:val="24"/>
              </w:rPr>
              <w:t>2</w:t>
            </w:r>
          </w:p>
        </w:tc>
        <w:tc>
          <w:tcPr>
            <w:tcW w:w="936" w:type="dxa"/>
            <w:tcBorders>
              <w:right w:val="dashed" w:sz="4" w:space="0" w:color="auto"/>
            </w:tcBorders>
            <w:vAlign w:val="center"/>
          </w:tcPr>
          <w:p w14:paraId="6B151237"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w:t>
            </w:r>
          </w:p>
        </w:tc>
        <w:tc>
          <w:tcPr>
            <w:tcW w:w="936" w:type="dxa"/>
            <w:tcBorders>
              <w:left w:val="dashed" w:sz="4" w:space="0" w:color="auto"/>
            </w:tcBorders>
            <w:vAlign w:val="center"/>
            <w:hideMark/>
          </w:tcPr>
          <w:p w14:paraId="2268C9FC" w14:textId="77777777" w:rsidR="0058528E" w:rsidRPr="001F3CF4" w:rsidRDefault="0058528E" w:rsidP="0001258A">
            <w:pPr>
              <w:pStyle w:val="NoSpacing"/>
              <w:jc w:val="right"/>
              <w:rPr>
                <w:rFonts w:cs="Times New Roman"/>
                <w:bCs/>
                <w:szCs w:val="24"/>
              </w:rPr>
            </w:pPr>
            <w:r w:rsidRPr="00EC1FA8">
              <w:rPr>
                <w:rFonts w:cs="Times New Roman"/>
                <w:szCs w:val="24"/>
              </w:rPr>
              <w:t>29</w:t>
            </w:r>
          </w:p>
        </w:tc>
        <w:tc>
          <w:tcPr>
            <w:tcW w:w="708" w:type="dxa"/>
            <w:tcBorders>
              <w:right w:val="dashed" w:sz="4" w:space="0" w:color="auto"/>
            </w:tcBorders>
            <w:vAlign w:val="center"/>
          </w:tcPr>
          <w:p w14:paraId="291981B8"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11</w:t>
            </w:r>
          </w:p>
        </w:tc>
        <w:tc>
          <w:tcPr>
            <w:tcW w:w="990" w:type="dxa"/>
            <w:tcBorders>
              <w:left w:val="dashed" w:sz="4" w:space="0" w:color="auto"/>
            </w:tcBorders>
            <w:vAlign w:val="center"/>
            <w:hideMark/>
          </w:tcPr>
          <w:p w14:paraId="52923A06" w14:textId="77777777" w:rsidR="0058528E" w:rsidRPr="00EC1FA8" w:rsidRDefault="0058528E" w:rsidP="0001258A">
            <w:pPr>
              <w:pStyle w:val="NoSpacing"/>
              <w:jc w:val="right"/>
              <w:rPr>
                <w:rFonts w:cs="Times New Roman"/>
                <w:szCs w:val="24"/>
              </w:rPr>
            </w:pPr>
            <w:r w:rsidRPr="00EC1FA8">
              <w:rPr>
                <w:rFonts w:cs="Times New Roman"/>
                <w:szCs w:val="24"/>
              </w:rPr>
              <w:t>55.8</w:t>
            </w:r>
          </w:p>
        </w:tc>
        <w:tc>
          <w:tcPr>
            <w:tcW w:w="810" w:type="dxa"/>
            <w:tcBorders>
              <w:right w:val="dashed" w:sz="4" w:space="0" w:color="auto"/>
            </w:tcBorders>
            <w:vAlign w:val="center"/>
          </w:tcPr>
          <w:p w14:paraId="4EC8CB46"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21.2</w:t>
            </w:r>
          </w:p>
        </w:tc>
        <w:tc>
          <w:tcPr>
            <w:tcW w:w="1080" w:type="dxa"/>
            <w:tcBorders>
              <w:left w:val="dashed" w:sz="4" w:space="0" w:color="auto"/>
            </w:tcBorders>
            <w:vAlign w:val="center"/>
            <w:hideMark/>
          </w:tcPr>
          <w:p w14:paraId="082B2722" w14:textId="77777777" w:rsidR="0058528E" w:rsidRPr="00EC1FA8" w:rsidRDefault="0058528E" w:rsidP="0001258A">
            <w:pPr>
              <w:pStyle w:val="NoSpacing"/>
              <w:jc w:val="right"/>
              <w:rPr>
                <w:rFonts w:cs="Times New Roman"/>
                <w:szCs w:val="24"/>
              </w:rPr>
            </w:pPr>
            <w:r w:rsidRPr="00EC1FA8">
              <w:rPr>
                <w:rFonts w:cs="Times New Roman"/>
                <w:szCs w:val="24"/>
              </w:rPr>
              <w:t>80.9</w:t>
            </w:r>
          </w:p>
        </w:tc>
        <w:tc>
          <w:tcPr>
            <w:tcW w:w="900" w:type="dxa"/>
            <w:vAlign w:val="center"/>
          </w:tcPr>
          <w:p w14:paraId="7A88E9A3"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38.16</w:t>
            </w:r>
          </w:p>
        </w:tc>
      </w:tr>
      <w:tr w:rsidR="0058528E" w:rsidRPr="00D276C9" w14:paraId="6F5392E6" w14:textId="77777777"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14:paraId="255C10B9" w14:textId="77777777" w:rsidR="0058528E" w:rsidRPr="00EC1FA8" w:rsidRDefault="0058528E" w:rsidP="0001258A">
            <w:pPr>
              <w:pStyle w:val="NoSpacing"/>
              <w:jc w:val="right"/>
              <w:rPr>
                <w:rFonts w:cs="Times New Roman"/>
                <w:szCs w:val="24"/>
              </w:rPr>
            </w:pPr>
            <w:r w:rsidRPr="00EC1FA8">
              <w:rPr>
                <w:rFonts w:cs="Times New Roman"/>
                <w:szCs w:val="24"/>
              </w:rPr>
              <w:t>Missisquoi Watershed</w:t>
            </w:r>
          </w:p>
        </w:tc>
        <w:tc>
          <w:tcPr>
            <w:tcW w:w="936" w:type="dxa"/>
            <w:tcBorders>
              <w:left w:val="dashed" w:sz="4" w:space="0" w:color="auto"/>
            </w:tcBorders>
            <w:vAlign w:val="center"/>
            <w:hideMark/>
          </w:tcPr>
          <w:p w14:paraId="57FA49DE" w14:textId="77777777" w:rsidR="0058528E" w:rsidRPr="001F3CF4" w:rsidRDefault="0058528E" w:rsidP="0001258A">
            <w:pPr>
              <w:pStyle w:val="NoSpacing"/>
              <w:jc w:val="right"/>
              <w:rPr>
                <w:rFonts w:cs="Times New Roman"/>
                <w:bCs/>
                <w:szCs w:val="24"/>
              </w:rPr>
            </w:pPr>
            <w:r w:rsidRPr="00EC1FA8">
              <w:rPr>
                <w:rFonts w:cs="Times New Roman"/>
                <w:szCs w:val="24"/>
              </w:rPr>
              <w:t>34</w:t>
            </w:r>
          </w:p>
        </w:tc>
        <w:tc>
          <w:tcPr>
            <w:tcW w:w="936" w:type="dxa"/>
            <w:tcBorders>
              <w:right w:val="dashed" w:sz="4" w:space="0" w:color="auto"/>
            </w:tcBorders>
            <w:vAlign w:val="center"/>
          </w:tcPr>
          <w:p w14:paraId="37F0C07C"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40</w:t>
            </w:r>
          </w:p>
        </w:tc>
        <w:tc>
          <w:tcPr>
            <w:tcW w:w="936" w:type="dxa"/>
            <w:tcBorders>
              <w:left w:val="dashed" w:sz="4" w:space="0" w:color="auto"/>
            </w:tcBorders>
            <w:vAlign w:val="center"/>
            <w:hideMark/>
          </w:tcPr>
          <w:p w14:paraId="2A153209" w14:textId="77777777" w:rsidR="0058528E" w:rsidRPr="001F3CF4" w:rsidRDefault="0058528E" w:rsidP="0001258A">
            <w:pPr>
              <w:pStyle w:val="NoSpacing"/>
              <w:jc w:val="right"/>
              <w:rPr>
                <w:rFonts w:cs="Times New Roman"/>
                <w:bCs/>
                <w:szCs w:val="24"/>
              </w:rPr>
            </w:pPr>
            <w:r w:rsidRPr="00EC1FA8">
              <w:rPr>
                <w:rFonts w:cs="Times New Roman"/>
                <w:szCs w:val="24"/>
              </w:rPr>
              <w:t>12</w:t>
            </w:r>
          </w:p>
        </w:tc>
        <w:tc>
          <w:tcPr>
            <w:tcW w:w="708" w:type="dxa"/>
            <w:tcBorders>
              <w:right w:val="dashed" w:sz="4" w:space="0" w:color="auto"/>
            </w:tcBorders>
            <w:vAlign w:val="center"/>
          </w:tcPr>
          <w:p w14:paraId="0A2D46B5"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12</w:t>
            </w:r>
          </w:p>
        </w:tc>
        <w:tc>
          <w:tcPr>
            <w:tcW w:w="990" w:type="dxa"/>
            <w:tcBorders>
              <w:left w:val="dashed" w:sz="4" w:space="0" w:color="auto"/>
            </w:tcBorders>
            <w:vAlign w:val="center"/>
            <w:hideMark/>
          </w:tcPr>
          <w:p w14:paraId="05FE5384" w14:textId="77777777" w:rsidR="0058528E" w:rsidRPr="00EC1FA8" w:rsidRDefault="0058528E" w:rsidP="0001258A">
            <w:pPr>
              <w:pStyle w:val="NoSpacing"/>
              <w:jc w:val="right"/>
              <w:rPr>
                <w:rFonts w:cs="Times New Roman"/>
                <w:szCs w:val="24"/>
              </w:rPr>
            </w:pPr>
            <w:r w:rsidRPr="00EC1FA8">
              <w:rPr>
                <w:rFonts w:cs="Times New Roman"/>
                <w:szCs w:val="24"/>
              </w:rPr>
              <w:t>35.3</w:t>
            </w:r>
          </w:p>
        </w:tc>
        <w:tc>
          <w:tcPr>
            <w:tcW w:w="810" w:type="dxa"/>
            <w:tcBorders>
              <w:right w:val="dashed" w:sz="4" w:space="0" w:color="auto"/>
            </w:tcBorders>
            <w:vAlign w:val="center"/>
          </w:tcPr>
          <w:p w14:paraId="08D6A68E"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30.0</w:t>
            </w:r>
          </w:p>
        </w:tc>
        <w:tc>
          <w:tcPr>
            <w:tcW w:w="1080" w:type="dxa"/>
            <w:tcBorders>
              <w:left w:val="dashed" w:sz="4" w:space="0" w:color="auto"/>
            </w:tcBorders>
            <w:vAlign w:val="center"/>
            <w:hideMark/>
          </w:tcPr>
          <w:p w14:paraId="2DC04085" w14:textId="77777777" w:rsidR="0058528E" w:rsidRPr="00EC1FA8" w:rsidRDefault="0058528E" w:rsidP="0001258A">
            <w:pPr>
              <w:pStyle w:val="NoSpacing"/>
              <w:jc w:val="right"/>
              <w:rPr>
                <w:rFonts w:cs="Times New Roman"/>
                <w:szCs w:val="24"/>
              </w:rPr>
            </w:pPr>
            <w:r w:rsidRPr="00EC1FA8">
              <w:rPr>
                <w:rFonts w:cs="Times New Roman"/>
                <w:szCs w:val="24"/>
              </w:rPr>
              <w:t>58.8</w:t>
            </w:r>
          </w:p>
        </w:tc>
        <w:tc>
          <w:tcPr>
            <w:tcW w:w="900" w:type="dxa"/>
            <w:vAlign w:val="center"/>
          </w:tcPr>
          <w:p w14:paraId="43780B3A" w14:textId="77777777"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51.54</w:t>
            </w:r>
          </w:p>
        </w:tc>
      </w:tr>
      <w:tr w:rsidR="0058528E" w:rsidRPr="00D276C9" w14:paraId="0D48A18E" w14:textId="77777777" w:rsidTr="0001258A">
        <w:trPr>
          <w:cnfStyle w:val="010000000000" w:firstRow="0" w:lastRow="1" w:firstColumn="0" w:lastColumn="0" w:oddVBand="0" w:evenVBand="0" w:oddHBand="0" w:evenHBand="0" w:firstRowFirstColumn="0" w:firstRowLastColumn="0" w:lastRowFirstColumn="0" w:lastRowLastColumn="0"/>
          <w:trHeight w:val="584"/>
          <w:jc w:val="center"/>
        </w:trPr>
        <w:tc>
          <w:tcPr>
            <w:tcW w:w="1794" w:type="dxa"/>
            <w:tcBorders>
              <w:right w:val="dashed" w:sz="4" w:space="0" w:color="auto"/>
            </w:tcBorders>
            <w:vAlign w:val="center"/>
            <w:hideMark/>
          </w:tcPr>
          <w:p w14:paraId="743771CB" w14:textId="77777777" w:rsidR="0058528E" w:rsidRPr="00EC1FA8" w:rsidRDefault="0058528E" w:rsidP="0001258A">
            <w:pPr>
              <w:pStyle w:val="NoSpacing"/>
              <w:jc w:val="right"/>
              <w:rPr>
                <w:rFonts w:cs="Times New Roman"/>
                <w:szCs w:val="24"/>
              </w:rPr>
            </w:pPr>
            <w:r w:rsidRPr="00EC1FA8">
              <w:rPr>
                <w:rFonts w:cs="Times New Roman"/>
                <w:szCs w:val="24"/>
              </w:rPr>
              <w:t>Total</w:t>
            </w:r>
          </w:p>
        </w:tc>
        <w:tc>
          <w:tcPr>
            <w:tcW w:w="936" w:type="dxa"/>
            <w:tcBorders>
              <w:left w:val="dashed" w:sz="4" w:space="0" w:color="auto"/>
              <w:bottom w:val="single" w:sz="4" w:space="0" w:color="000000" w:themeColor="text1"/>
            </w:tcBorders>
            <w:vAlign w:val="center"/>
            <w:hideMark/>
          </w:tcPr>
          <w:p w14:paraId="0E157CD9" w14:textId="77777777" w:rsidR="0058528E" w:rsidRPr="00EC1FA8" w:rsidRDefault="0058528E" w:rsidP="0001258A">
            <w:pPr>
              <w:pStyle w:val="NoSpacing"/>
              <w:jc w:val="right"/>
              <w:rPr>
                <w:rFonts w:cs="Times New Roman"/>
                <w:b w:val="0"/>
                <w:bCs w:val="0"/>
                <w:szCs w:val="24"/>
              </w:rPr>
            </w:pPr>
            <w:r w:rsidRPr="00AB5804">
              <w:rPr>
                <w:rFonts w:cs="Times New Roman"/>
                <w:szCs w:val="24"/>
              </w:rPr>
              <w:t>190</w:t>
            </w:r>
          </w:p>
        </w:tc>
        <w:tc>
          <w:tcPr>
            <w:tcW w:w="936" w:type="dxa"/>
            <w:tcBorders>
              <w:right w:val="dashed" w:sz="4" w:space="0" w:color="auto"/>
            </w:tcBorders>
            <w:vAlign w:val="center"/>
          </w:tcPr>
          <w:p w14:paraId="69634D4C" w14:textId="77777777"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198</w:t>
            </w:r>
          </w:p>
        </w:tc>
        <w:tc>
          <w:tcPr>
            <w:tcW w:w="936" w:type="dxa"/>
            <w:tcBorders>
              <w:left w:val="dashed" w:sz="4" w:space="0" w:color="auto"/>
              <w:bottom w:val="single" w:sz="4" w:space="0" w:color="000000" w:themeColor="text1"/>
            </w:tcBorders>
            <w:vAlign w:val="center"/>
            <w:hideMark/>
          </w:tcPr>
          <w:p w14:paraId="21994CDB" w14:textId="77777777" w:rsidR="0058528E" w:rsidRPr="00EC1FA8" w:rsidRDefault="0058528E" w:rsidP="0001258A">
            <w:pPr>
              <w:pStyle w:val="NoSpacing"/>
              <w:jc w:val="right"/>
              <w:rPr>
                <w:rFonts w:cs="Times New Roman"/>
                <w:b w:val="0"/>
                <w:bCs w:val="0"/>
                <w:szCs w:val="24"/>
              </w:rPr>
            </w:pPr>
            <w:r w:rsidRPr="00AB5804">
              <w:rPr>
                <w:rFonts w:cs="Times New Roman"/>
                <w:szCs w:val="24"/>
              </w:rPr>
              <w:t>95</w:t>
            </w:r>
          </w:p>
        </w:tc>
        <w:tc>
          <w:tcPr>
            <w:tcW w:w="708" w:type="dxa"/>
            <w:tcBorders>
              <w:right w:val="dashed" w:sz="4" w:space="0" w:color="auto"/>
            </w:tcBorders>
            <w:vAlign w:val="center"/>
          </w:tcPr>
          <w:p w14:paraId="112624C9" w14:textId="77777777"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75</w:t>
            </w:r>
          </w:p>
        </w:tc>
        <w:tc>
          <w:tcPr>
            <w:tcW w:w="990" w:type="dxa"/>
            <w:tcBorders>
              <w:left w:val="dashed" w:sz="4" w:space="0" w:color="auto"/>
              <w:bottom w:val="single" w:sz="4" w:space="0" w:color="000000" w:themeColor="text1"/>
            </w:tcBorders>
            <w:vAlign w:val="center"/>
            <w:hideMark/>
          </w:tcPr>
          <w:p w14:paraId="7F5DE179" w14:textId="77777777" w:rsidR="0058528E" w:rsidRPr="00EC1FA8" w:rsidRDefault="0058528E" w:rsidP="0001258A">
            <w:pPr>
              <w:pStyle w:val="NoSpacing"/>
              <w:jc w:val="right"/>
              <w:rPr>
                <w:rFonts w:cs="Times New Roman"/>
                <w:b w:val="0"/>
                <w:bCs w:val="0"/>
                <w:szCs w:val="24"/>
              </w:rPr>
            </w:pPr>
            <w:r w:rsidRPr="00AB5804">
              <w:rPr>
                <w:rFonts w:cs="Times New Roman"/>
                <w:szCs w:val="24"/>
              </w:rPr>
              <w:t>50.0</w:t>
            </w:r>
          </w:p>
        </w:tc>
        <w:tc>
          <w:tcPr>
            <w:tcW w:w="810" w:type="dxa"/>
            <w:tcBorders>
              <w:right w:val="dashed" w:sz="4" w:space="0" w:color="auto"/>
            </w:tcBorders>
            <w:vAlign w:val="center"/>
          </w:tcPr>
          <w:p w14:paraId="4F9FD079" w14:textId="77777777"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37.9</w:t>
            </w:r>
          </w:p>
        </w:tc>
        <w:tc>
          <w:tcPr>
            <w:tcW w:w="1080" w:type="dxa"/>
            <w:tcBorders>
              <w:left w:val="dashed" w:sz="4" w:space="0" w:color="auto"/>
              <w:bottom w:val="single" w:sz="4" w:space="0" w:color="000000" w:themeColor="text1"/>
            </w:tcBorders>
            <w:vAlign w:val="center"/>
            <w:hideMark/>
          </w:tcPr>
          <w:p w14:paraId="410D92FD" w14:textId="77777777" w:rsidR="0058528E" w:rsidRPr="00EC1FA8" w:rsidRDefault="0058528E" w:rsidP="0001258A">
            <w:pPr>
              <w:pStyle w:val="NoSpacing"/>
              <w:jc w:val="right"/>
              <w:rPr>
                <w:rFonts w:cs="Times New Roman"/>
                <w:b w:val="0"/>
                <w:bCs w:val="0"/>
                <w:szCs w:val="24"/>
              </w:rPr>
            </w:pPr>
            <w:r w:rsidRPr="00AB5804">
              <w:rPr>
                <w:rFonts w:cs="Times New Roman"/>
                <w:szCs w:val="24"/>
              </w:rPr>
              <w:t>75.1</w:t>
            </w:r>
          </w:p>
        </w:tc>
        <w:tc>
          <w:tcPr>
            <w:tcW w:w="900" w:type="dxa"/>
            <w:vAlign w:val="center"/>
          </w:tcPr>
          <w:p w14:paraId="40CCD65E" w14:textId="77777777"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60.26</w:t>
            </w:r>
          </w:p>
        </w:tc>
      </w:tr>
    </w:tbl>
    <w:p w14:paraId="366A6A0D" w14:textId="77777777" w:rsidR="0058528E" w:rsidRDefault="0058528E" w:rsidP="0058528E"/>
    <w:p w14:paraId="2B7347AB" w14:textId="77777777" w:rsidR="00D71DF4" w:rsidRDefault="00D71DF4" w:rsidP="00D71DF4">
      <w:pPr>
        <w:rPr>
          <w:ins w:id="73" w:author="Steve Scheinert" w:date="2017-10-04T15:21:00Z"/>
        </w:rPr>
        <w:pPrChange w:id="74" w:author="Steve Scheinert" w:date="2017-10-04T15:21:00Z">
          <w:pPr>
            <w:pStyle w:val="Heading3"/>
          </w:pPr>
        </w:pPrChange>
      </w:pPr>
      <w:moveToRangeStart w:id="75" w:author="Steve Scheinert" w:date="2017-10-04T15:21:00Z" w:name="move494893800"/>
      <w:commentRangeStart w:id="76"/>
      <w:moveTo w:id="77" w:author="Steve Scheinert" w:date="2017-10-04T15:21:00Z">
        <w:r>
          <w:t>Several characteristics, or node attributes, for each organization are also recorded, including a measure of the organization’s budget and staff size, the organization’s secto</w:t>
        </w:r>
        <w:bookmarkStart w:id="78" w:name="_GoBack"/>
        <w:bookmarkEnd w:id="78"/>
        <w:r>
          <w:t xml:space="preserve">r (such as public, private, or non-profit), the organization’s geographic jurisdiction (Vermont, New York, Quebec, USA, Canada, etc.), and jurisdictional level (municipal, regional, state/province, federal, international). Each network and the attribute data are recorded on separate. Since these data were gathered with federal research dollars, a de-identified version is available for free distribution and will be posted to </w:t>
        </w:r>
        <w:proofErr w:type="spellStart"/>
        <w:r>
          <w:t>Github</w:t>
        </w:r>
        <w:proofErr w:type="spellEnd"/>
        <w:r>
          <w:t>, along with a full codebook.</w:t>
        </w:r>
      </w:moveTo>
      <w:commentRangeEnd w:id="76"/>
      <w:r w:rsidR="008602E5">
        <w:rPr>
          <w:rStyle w:val="CommentReference"/>
        </w:rPr>
        <w:commentReference w:id="76"/>
      </w:r>
      <w:moveTo w:id="79" w:author="Steve Scheinert" w:date="2017-10-04T15:21:00Z">
        <w:r>
          <w:rPr>
            <w:rStyle w:val="FootnoteReference"/>
          </w:rPr>
          <w:footnoteReference w:id="5"/>
        </w:r>
      </w:moveTo>
      <w:moveToRangeEnd w:id="75"/>
    </w:p>
    <w:p w14:paraId="009147E3" w14:textId="77777777" w:rsidR="007264BD" w:rsidRDefault="007264BD" w:rsidP="001B2F5C">
      <w:pPr>
        <w:pStyle w:val="Heading3"/>
        <w:rPr>
          <w:ins w:id="82" w:author="Steve Scheinert" w:date="2017-10-04T15:17:00Z"/>
        </w:rPr>
      </w:pPr>
      <w:ins w:id="83" w:author="Steve Scheinert" w:date="2017-10-04T14:54:00Z">
        <w:r>
          <w:t>Link Data</w:t>
        </w:r>
      </w:ins>
    </w:p>
    <w:p w14:paraId="607F7DFE" w14:textId="77777777" w:rsidR="00D71DF4" w:rsidRPr="00D71DF4" w:rsidRDefault="00D71DF4" w:rsidP="00D71DF4">
      <w:pPr>
        <w:rPr>
          <w:ins w:id="84" w:author="Steve Scheinert" w:date="2017-10-04T14:54:00Z"/>
          <w:rPrChange w:id="85" w:author="Steve Scheinert" w:date="2017-10-04T15:17:00Z">
            <w:rPr>
              <w:ins w:id="86" w:author="Steve Scheinert" w:date="2017-10-04T14:54:00Z"/>
            </w:rPr>
          </w:rPrChange>
        </w:rPr>
        <w:pPrChange w:id="87" w:author="Steve Scheinert" w:date="2017-10-04T15:17:00Z">
          <w:pPr>
            <w:pStyle w:val="Heading3"/>
          </w:pPr>
        </w:pPrChange>
      </w:pPr>
      <w:moveToRangeStart w:id="88" w:author="Steve Scheinert" w:date="2017-10-04T15:17:00Z" w:name="move494893597"/>
      <w:moveTo w:id="89" w:author="Steve Scheinert" w:date="2017-10-04T15:17:00Z">
        <w:r>
          <w:t xml:space="preserve">Each respondent was presented with a list of all the organizations in the survey and asked which organization’s the respondent’s organization shared information, provided technical assistance, </w:t>
        </w:r>
        <w:r>
          <w:lastRenderedPageBreak/>
          <w:t>collaborated or coordinated on projects, provided reports of their operations, and shared financial resources. We derived five different functional subnetworks, one from each of these types of interactions.</w:t>
        </w:r>
      </w:moveTo>
      <w:moveToRangeEnd w:id="88"/>
    </w:p>
    <w:p w14:paraId="161171C3" w14:textId="77777777" w:rsidR="001B2F5C" w:rsidRDefault="00B571EB" w:rsidP="001B2F5C">
      <w:pPr>
        <w:pStyle w:val="Heading3"/>
      </w:pPr>
      <w:r>
        <w:t>Impact</w:t>
      </w:r>
    </w:p>
    <w:p w14:paraId="364607C7" w14:textId="77777777" w:rsidR="00FD055C" w:rsidRDefault="006D5DFF" w:rsidP="0058528E">
      <w:r>
        <w:t xml:space="preserve">A range of different interests can be addressed through this project. Anyone who engages with network analysis can benefit from the approach to interactive network mapping that this project proposes. The immediate beneficiaries will be those working with the governance networks in the </w:t>
      </w:r>
      <w:r w:rsidR="00FD055C">
        <w:t>LCB, including the researchers who can better communicate their findings and the stakeholders who are embedded in the network. They will be better able to understand the context in which they work, allowing them to make better strategic decisions for their organizations, as well as to potentially diagnose and address situations where the network is impeding its own efforts to improve water quality in the LCB.</w:t>
      </w:r>
    </w:p>
    <w:p w14:paraId="37A53123" w14:textId="77777777" w:rsidR="001B2F5C" w:rsidRDefault="00FD055C" w:rsidP="0058528E">
      <w:r>
        <w:t>Many organizations and firms will find an interest in forecasting unobserved portions of a network from observed portions. The United States Department of Defense is interested in this technique for forecasting the structure of illicit networks, such as terrorist networks, where network targeting techniques are useful but the context prevents accessing information on the full structure of the network. Marketing firms may find this technique interesting for trying to use social media to market products. This project will build this visualization through organizational networks, but it will seek to build a demonstrate a tool that could be used in any situation where the data could be organized as a network.</w:t>
      </w:r>
    </w:p>
    <w:p w14:paraId="575AEF5E" w14:textId="77777777" w:rsidR="00B571EB" w:rsidRDefault="00B571EB" w:rsidP="00B571EB">
      <w:pPr>
        <w:pStyle w:val="Heading3"/>
      </w:pPr>
      <w:r>
        <w:t>Deliverables</w:t>
      </w:r>
    </w:p>
    <w:p w14:paraId="569DD951" w14:textId="77777777" w:rsidR="00487CFC" w:rsidRDefault="00487CFC" w:rsidP="00487CFC">
      <w:r>
        <w:t xml:space="preserve">This project’s primary deliverable will be an application built in R’s </w:t>
      </w:r>
      <w:r>
        <w:rPr>
          <w:i/>
        </w:rPr>
        <w:t>shiny</w:t>
      </w:r>
      <w:r>
        <w:t xml:space="preserve"> package. This package is specifically designed for making interactive online graphs and figures. R also offers a wealth of network analytic packages, including the </w:t>
      </w:r>
      <w:proofErr w:type="spellStart"/>
      <w:r>
        <w:rPr>
          <w:i/>
        </w:rPr>
        <w:t>igraph</w:t>
      </w:r>
      <w:proofErr w:type="spellEnd"/>
      <w:r>
        <w:t xml:space="preserve"> package and </w:t>
      </w:r>
      <w:proofErr w:type="spellStart"/>
      <w:r>
        <w:rPr>
          <w:i/>
        </w:rPr>
        <w:t>statnet</w:t>
      </w:r>
      <w:proofErr w:type="spellEnd"/>
      <w:r>
        <w:t xml:space="preserve"> suite of packages, as well as </w:t>
      </w:r>
      <w:proofErr w:type="spellStart"/>
      <w:r>
        <w:rPr>
          <w:i/>
        </w:rPr>
        <w:t>ergm</w:t>
      </w:r>
      <w:proofErr w:type="spellEnd"/>
      <w:r>
        <w:t xml:space="preserve">, a package for doing ERGMs, included as part of </w:t>
      </w:r>
      <w:proofErr w:type="spellStart"/>
      <w:r>
        <w:rPr>
          <w:i/>
        </w:rPr>
        <w:t>statnet</w:t>
      </w:r>
      <w:proofErr w:type="spellEnd"/>
      <w:r>
        <w:t xml:space="preserve">. This makes R an ideal venue to create a tool for dynamically </w:t>
      </w:r>
      <w:r w:rsidR="002A097F">
        <w:t>manipulating network maps that can communicate both global and local network structures to non-specialists. Few examples of this approach currently exist, with one possible example being a network published by Resilient Infrastructure as Seas Rise (RISER) project, located at the University of California-Berkeley and the Center for Environmental Policy and Behavior at UC-Davis.</w:t>
      </w:r>
      <w:r w:rsidR="002A097F">
        <w:rPr>
          <w:rStyle w:val="FootnoteReference"/>
        </w:rPr>
        <w:footnoteReference w:id="6"/>
      </w:r>
      <w:r w:rsidR="002A097F">
        <w:t xml:space="preserve"> This project will build an application with greater abilities to focus on small pieces of the network than that application allows.</w:t>
      </w:r>
    </w:p>
    <w:p w14:paraId="00A6CF0C" w14:textId="77777777" w:rsidR="009B0EAB" w:rsidRPr="00487CFC" w:rsidRDefault="009B0EAB" w:rsidP="00487CFC">
      <w:r>
        <w:t>Additional deliverables will include a code for a machine learning script to study link placement in the network as well as documentation of the results and, possibly, a comparison with current ERGM techniques.</w:t>
      </w:r>
    </w:p>
    <w:sectPr w:rsidR="009B0EAB" w:rsidRPr="00487C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Steve Scheinert" w:date="2017-10-04T15:21:00Z" w:initials="SS">
    <w:p w14:paraId="285BC407" w14:textId="77777777" w:rsidR="008602E5" w:rsidRDefault="008602E5">
      <w:pPr>
        <w:pStyle w:val="CommentText"/>
      </w:pPr>
      <w:r>
        <w:rPr>
          <w:rStyle w:val="CommentReference"/>
        </w:rPr>
        <w:annotationRef/>
      </w:r>
      <w:r>
        <w:t>WORK POINT</w:t>
      </w:r>
    </w:p>
    <w:p w14:paraId="637C0C85" w14:textId="77777777" w:rsidR="008602E5" w:rsidRDefault="008602E5">
      <w:pPr>
        <w:pStyle w:val="CommentText"/>
      </w:pPr>
    </w:p>
    <w:p w14:paraId="28F92B33" w14:textId="77777777" w:rsidR="008602E5" w:rsidRDefault="008602E5">
      <w:pPr>
        <w:pStyle w:val="CommentText"/>
      </w:pPr>
      <w:r>
        <w:t>Add in org list sector frequencies tables from the milestone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92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92B33" w16cid:durableId="1D7F7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E158" w14:textId="77777777" w:rsidR="00B821C7" w:rsidRDefault="00B821C7" w:rsidP="0058528E">
      <w:pPr>
        <w:spacing w:after="0" w:line="240" w:lineRule="auto"/>
      </w:pPr>
      <w:r>
        <w:separator/>
      </w:r>
    </w:p>
  </w:endnote>
  <w:endnote w:type="continuationSeparator" w:id="0">
    <w:p w14:paraId="2D7DF38B" w14:textId="77777777" w:rsidR="00B821C7" w:rsidRDefault="00B821C7" w:rsidP="0058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32E1" w14:textId="77777777" w:rsidR="00B821C7" w:rsidRDefault="00B821C7" w:rsidP="0058528E">
      <w:pPr>
        <w:spacing w:after="0" w:line="240" w:lineRule="auto"/>
      </w:pPr>
      <w:r>
        <w:separator/>
      </w:r>
    </w:p>
  </w:footnote>
  <w:footnote w:type="continuationSeparator" w:id="0">
    <w:p w14:paraId="391D3F32" w14:textId="77777777" w:rsidR="00B821C7" w:rsidRDefault="00B821C7" w:rsidP="0058528E">
      <w:pPr>
        <w:spacing w:after="0" w:line="240" w:lineRule="auto"/>
      </w:pPr>
      <w:r>
        <w:continuationSeparator/>
      </w:r>
    </w:p>
  </w:footnote>
  <w:footnote w:id="1">
    <w:p w14:paraId="1BA6562F" w14:textId="77777777" w:rsidR="007264BD" w:rsidRDefault="007264BD" w:rsidP="007264BD">
      <w:pPr>
        <w:pStyle w:val="FootnoteText"/>
        <w:rPr>
          <w:ins w:id="24" w:author="Steve Scheinert" w:date="2017-10-04T14:54:00Z"/>
        </w:rPr>
      </w:pPr>
      <w:ins w:id="25" w:author="Steve Scheinert" w:date="2017-10-04T14:54:00Z">
        <w:r>
          <w:rPr>
            <w:rStyle w:val="FootnoteReference"/>
          </w:rPr>
          <w:footnoteRef/>
        </w:r>
        <w:r>
          <w:t xml:space="preserve"> I personally led this effort, leading the drafting of the survey instrument, outreach to survey respondents, and data preparation, cleaning, and analysis.</w:t>
        </w:r>
      </w:ins>
    </w:p>
  </w:footnote>
  <w:footnote w:id="2">
    <w:p w14:paraId="57451114" w14:textId="77777777" w:rsidR="00C73CF0" w:rsidDel="007264BD" w:rsidRDefault="00C73CF0">
      <w:pPr>
        <w:pStyle w:val="FootnoteText"/>
        <w:rPr>
          <w:del w:id="63" w:author="Steve Scheinert" w:date="2017-10-04T14:54:00Z"/>
        </w:rPr>
      </w:pPr>
      <w:del w:id="64" w:author="Steve Scheinert" w:date="2017-10-04T14:54:00Z">
        <w:r w:rsidDel="007264BD">
          <w:rPr>
            <w:rStyle w:val="FootnoteReference"/>
          </w:rPr>
          <w:footnoteRef/>
        </w:r>
        <w:r w:rsidDel="007264BD">
          <w:delText xml:space="preserve"> I personally led this effort, leading the drafting of the survey instrument, outreach to survey respondents, and data preparation, cleaning, and analysis.</w:delText>
        </w:r>
      </w:del>
    </w:p>
  </w:footnote>
  <w:footnote w:id="3">
    <w:p w14:paraId="0FAD1B76" w14:textId="77777777" w:rsidR="00FB0D91" w:rsidDel="00D71DF4" w:rsidRDefault="00CB74A3">
      <w:pPr>
        <w:pStyle w:val="FootnoteText"/>
        <w:rPr>
          <w:del w:id="71" w:author="Steve Scheinert" w:date="2017-10-04T15:20:00Z"/>
        </w:rPr>
      </w:pPr>
      <w:del w:id="72" w:author="Steve Scheinert" w:date="2017-10-04T15:20:00Z">
        <w:r w:rsidDel="00D71DF4">
          <w:rPr>
            <w:rStyle w:val="FootnoteReference"/>
          </w:rPr>
          <w:footnoteRef/>
        </w:r>
        <w:r w:rsidDel="00D71DF4">
          <w:delText xml:space="preserve"> Data are found here: </w:delText>
        </w:r>
        <w:r w:rsidR="00B821C7" w:rsidDel="00D71DF4">
          <w:fldChar w:fldCharType="begin"/>
        </w:r>
        <w:r w:rsidR="00B821C7" w:rsidDel="00D71DF4">
          <w:delInstrText xml:space="preserve"> HYPERLINK "https://github.com/wmirecon/Water_Quality_Governance_Networks" </w:delInstrText>
        </w:r>
        <w:r w:rsidR="00B821C7" w:rsidDel="00D71DF4">
          <w:fldChar w:fldCharType="separate"/>
        </w:r>
        <w:r w:rsidR="00FB0D91" w:rsidRPr="003E5BC6" w:rsidDel="00D71DF4">
          <w:rPr>
            <w:rStyle w:val="Hyperlink"/>
          </w:rPr>
          <w:delText>https://github.com/wmirecon/Water_Quality_Governance_Networks</w:delText>
        </w:r>
        <w:r w:rsidR="00B821C7" w:rsidDel="00D71DF4">
          <w:rPr>
            <w:rStyle w:val="Hyperlink"/>
          </w:rPr>
          <w:fldChar w:fldCharType="end"/>
        </w:r>
      </w:del>
    </w:p>
  </w:footnote>
  <w:footnote w:id="4">
    <w:p w14:paraId="7F03469E" w14:textId="77777777" w:rsidR="0058528E" w:rsidRDefault="0058528E" w:rsidP="0058528E">
      <w:pPr>
        <w:pStyle w:val="FootnoteText"/>
      </w:pPr>
      <w:r>
        <w:rPr>
          <w:rStyle w:val="FootnoteReference"/>
        </w:rPr>
        <w:footnoteRef/>
      </w:r>
      <w:r>
        <w:t xml:space="preserve"> Observation Rate records the percentage of non-directional network links that the survey was able to observe by obtaining a response from at least one of the two organizations involved in each link. See: </w:t>
      </w:r>
      <w:r w:rsidRPr="0058528E">
        <w:t xml:space="preserve">Scheinert, S., </w:t>
      </w:r>
      <w:proofErr w:type="spellStart"/>
      <w:r w:rsidRPr="0058528E">
        <w:t>Koliba</w:t>
      </w:r>
      <w:proofErr w:type="spellEnd"/>
      <w:r w:rsidRPr="0058528E">
        <w:t>, C., Hurle</w:t>
      </w:r>
      <w:r>
        <w:t xml:space="preserve">y, S., Coleman, S., and Zia, A, </w:t>
      </w:r>
      <w:r w:rsidRPr="0058528E">
        <w:t>2015</w:t>
      </w:r>
      <w:r>
        <w:t>,</w:t>
      </w:r>
      <w:r w:rsidRPr="0058528E">
        <w:t xml:space="preserve"> The shape of watershed governance:  Locating the boundaries of multiplex networks.  </w:t>
      </w:r>
      <w:r w:rsidRPr="0058528E">
        <w:rPr>
          <w:i/>
        </w:rPr>
        <w:t>Complexity, Governance &amp; Networks</w:t>
      </w:r>
      <w:r w:rsidRPr="0058528E">
        <w:t xml:space="preserve">, 2(1), 65-82.  </w:t>
      </w:r>
      <w:proofErr w:type="spellStart"/>
      <w:r w:rsidRPr="0058528E">
        <w:t>doi</w:t>
      </w:r>
      <w:proofErr w:type="spellEnd"/>
      <w:r w:rsidRPr="0058528E">
        <w:t>:  10.7654/15-CGN25</w:t>
      </w:r>
      <w:r>
        <w:t>.</w:t>
      </w:r>
    </w:p>
  </w:footnote>
  <w:footnote w:id="5">
    <w:p w14:paraId="3BB929EA" w14:textId="77777777" w:rsidR="00D71DF4" w:rsidRDefault="00D71DF4" w:rsidP="00D71DF4">
      <w:pPr>
        <w:pStyle w:val="FootnoteText"/>
        <w:rPr>
          <w:ins w:id="80" w:author="Steve Scheinert" w:date="2017-10-04T15:21:00Z"/>
        </w:rPr>
      </w:pPr>
      <w:ins w:id="81" w:author="Steve Scheinert" w:date="2017-10-04T15:21:00Z">
        <w:r>
          <w:rPr>
            <w:rStyle w:val="FootnoteReference"/>
          </w:rPr>
          <w:footnoteRef/>
        </w:r>
        <w:r>
          <w:t xml:space="preserve"> Data are found here: </w:t>
        </w:r>
        <w:r>
          <w:fldChar w:fldCharType="begin"/>
        </w:r>
        <w:r>
          <w:instrText xml:space="preserve"> HYPERLINK "https://github.com/wmirecon/Water_Quality_Governance_Networks" </w:instrText>
        </w:r>
        <w:r>
          <w:fldChar w:fldCharType="separate"/>
        </w:r>
        <w:r w:rsidRPr="003E5BC6">
          <w:rPr>
            <w:rStyle w:val="Hyperlink"/>
          </w:rPr>
          <w:t>https://github.com/wmirecon/Water_Quality_Governance_Networks</w:t>
        </w:r>
        <w:r>
          <w:rPr>
            <w:rStyle w:val="Hyperlink"/>
          </w:rPr>
          <w:fldChar w:fldCharType="end"/>
        </w:r>
      </w:ins>
    </w:p>
  </w:footnote>
  <w:footnote w:id="6">
    <w:p w14:paraId="4989BC11" w14:textId="77777777" w:rsidR="002A097F" w:rsidRDefault="002A097F">
      <w:pPr>
        <w:pStyle w:val="FootnoteText"/>
      </w:pPr>
      <w:r>
        <w:rPr>
          <w:rStyle w:val="FootnoteReference"/>
        </w:rPr>
        <w:footnoteRef/>
      </w:r>
      <w:r>
        <w:t xml:space="preserve"> The map can be seen here: </w:t>
      </w:r>
      <w:r w:rsidRPr="002A097F">
        <w:t>http://riser.berkeley.edu/sea-level-rise-management-network/</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Scheinert">
    <w15:presenceInfo w15:providerId="Windows Live" w15:userId="b27a4984840c0c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82"/>
    <w:rsid w:val="000A48D7"/>
    <w:rsid w:val="00104B1E"/>
    <w:rsid w:val="00154A39"/>
    <w:rsid w:val="00183906"/>
    <w:rsid w:val="001B2F5C"/>
    <w:rsid w:val="001F42AA"/>
    <w:rsid w:val="00206C39"/>
    <w:rsid w:val="002A097F"/>
    <w:rsid w:val="003A650A"/>
    <w:rsid w:val="003B4029"/>
    <w:rsid w:val="00487CFC"/>
    <w:rsid w:val="004A0786"/>
    <w:rsid w:val="004A3784"/>
    <w:rsid w:val="00553A97"/>
    <w:rsid w:val="0058528E"/>
    <w:rsid w:val="00595D41"/>
    <w:rsid w:val="005A6AB1"/>
    <w:rsid w:val="005D02C2"/>
    <w:rsid w:val="005E46A6"/>
    <w:rsid w:val="0066639B"/>
    <w:rsid w:val="00671ACA"/>
    <w:rsid w:val="006930BF"/>
    <w:rsid w:val="006D5DFF"/>
    <w:rsid w:val="006E701F"/>
    <w:rsid w:val="007264BD"/>
    <w:rsid w:val="00774845"/>
    <w:rsid w:val="007B6175"/>
    <w:rsid w:val="007C0182"/>
    <w:rsid w:val="00844EB7"/>
    <w:rsid w:val="008602E5"/>
    <w:rsid w:val="008D4ED6"/>
    <w:rsid w:val="009B0EAB"/>
    <w:rsid w:val="00AC20EF"/>
    <w:rsid w:val="00B00CE8"/>
    <w:rsid w:val="00B10563"/>
    <w:rsid w:val="00B240A5"/>
    <w:rsid w:val="00B571EB"/>
    <w:rsid w:val="00B812AD"/>
    <w:rsid w:val="00B821C7"/>
    <w:rsid w:val="00BC1C1F"/>
    <w:rsid w:val="00C73CF0"/>
    <w:rsid w:val="00C74E82"/>
    <w:rsid w:val="00CB5BC3"/>
    <w:rsid w:val="00CB74A3"/>
    <w:rsid w:val="00D27DC1"/>
    <w:rsid w:val="00D71DF4"/>
    <w:rsid w:val="00E30B4D"/>
    <w:rsid w:val="00E67802"/>
    <w:rsid w:val="00F25515"/>
    <w:rsid w:val="00F4712E"/>
    <w:rsid w:val="00FB0D91"/>
    <w:rsid w:val="00FD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5824"/>
  <w15:chartTrackingRefBased/>
  <w15:docId w15:val="{B5399673-C528-4C03-AF43-48360834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2AA"/>
    <w:rPr>
      <w:rFonts w:ascii="Times New Roman" w:hAnsi="Times New Roman"/>
      <w:sz w:val="24"/>
    </w:rPr>
  </w:style>
  <w:style w:type="paragraph" w:styleId="Heading1">
    <w:name w:val="heading 1"/>
    <w:basedOn w:val="Normal"/>
    <w:next w:val="Normal"/>
    <w:link w:val="Heading1Char"/>
    <w:uiPriority w:val="9"/>
    <w:qFormat/>
    <w:rsid w:val="0058528E"/>
    <w:pPr>
      <w:keepNext/>
      <w:keepLines/>
      <w:spacing w:before="240" w:after="36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BC1C1F"/>
    <w:pPr>
      <w:keepNext/>
      <w:keepLines/>
      <w:spacing w:before="240" w:after="120"/>
      <w:outlineLvl w:val="1"/>
      <w:pPrChange w:id="0" w:author="Steve Scheinert" w:date="2017-10-04T15:01:00Z">
        <w:pPr>
          <w:keepNext/>
          <w:keepLines/>
          <w:spacing w:before="120" w:after="240" w:line="259" w:lineRule="auto"/>
          <w:outlineLvl w:val="1"/>
        </w:pPr>
      </w:pPrChange>
    </w:pPr>
    <w:rPr>
      <w:rFonts w:eastAsiaTheme="majorEastAsia" w:cstheme="majorBidi"/>
      <w:b/>
      <w:sz w:val="36"/>
      <w:szCs w:val="26"/>
      <w:rPrChange w:id="0" w:author="Steve Scheinert" w:date="2017-10-04T15:01:00Z">
        <w:rPr>
          <w:rFonts w:eastAsiaTheme="majorEastAsia" w:cstheme="majorBidi"/>
          <w:b/>
          <w:sz w:val="36"/>
          <w:szCs w:val="26"/>
          <w:lang w:val="en-US" w:eastAsia="en-US" w:bidi="ar-SA"/>
        </w:rPr>
      </w:rPrChange>
    </w:rPr>
  </w:style>
  <w:style w:type="paragraph" w:styleId="Heading3">
    <w:name w:val="heading 3"/>
    <w:basedOn w:val="Normal"/>
    <w:next w:val="Normal"/>
    <w:link w:val="Heading3Char"/>
    <w:uiPriority w:val="9"/>
    <w:unhideWhenUsed/>
    <w:qFormat/>
    <w:rsid w:val="0058528E"/>
    <w:pPr>
      <w:keepNext/>
      <w:keepLines/>
      <w:spacing w:before="40" w:after="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28E"/>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BC1C1F"/>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58528E"/>
    <w:rPr>
      <w:rFonts w:ascii="Times New Roman" w:eastAsiaTheme="majorEastAsia" w:hAnsi="Times New Roman" w:cstheme="majorBidi"/>
      <w:i/>
      <w:sz w:val="28"/>
      <w:szCs w:val="24"/>
    </w:rPr>
  </w:style>
  <w:style w:type="paragraph" w:styleId="NoSpacing">
    <w:name w:val="No Spacing"/>
    <w:link w:val="NoSpacingChar"/>
    <w:uiPriority w:val="1"/>
    <w:qFormat/>
    <w:rsid w:val="0058528E"/>
    <w:pPr>
      <w:spacing w:after="0" w:line="240" w:lineRule="auto"/>
    </w:pPr>
    <w:rPr>
      <w:rFonts w:ascii="Times New Roman" w:eastAsiaTheme="minorEastAsia" w:hAnsi="Times New Roman"/>
      <w:sz w:val="24"/>
    </w:rPr>
  </w:style>
  <w:style w:type="paragraph" w:styleId="FootnoteText">
    <w:name w:val="footnote text"/>
    <w:basedOn w:val="Normal"/>
    <w:link w:val="FootnoteTextChar"/>
    <w:uiPriority w:val="99"/>
    <w:semiHidden/>
    <w:unhideWhenUsed/>
    <w:rsid w:val="0058528E"/>
    <w:pPr>
      <w:spacing w:after="0" w:line="240" w:lineRule="auto"/>
      <w:ind w:firstLine="720"/>
    </w:pPr>
    <w:rPr>
      <w:rFonts w:eastAsiaTheme="minorEastAsia"/>
      <w:sz w:val="20"/>
      <w:szCs w:val="20"/>
    </w:rPr>
  </w:style>
  <w:style w:type="character" w:customStyle="1" w:styleId="FootnoteTextChar">
    <w:name w:val="Footnote Text Char"/>
    <w:basedOn w:val="DefaultParagraphFont"/>
    <w:link w:val="FootnoteText"/>
    <w:uiPriority w:val="99"/>
    <w:semiHidden/>
    <w:rsid w:val="0058528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58528E"/>
    <w:rPr>
      <w:vertAlign w:val="superscript"/>
    </w:rPr>
  </w:style>
  <w:style w:type="character" w:customStyle="1" w:styleId="NoSpacingChar">
    <w:name w:val="No Spacing Char"/>
    <w:basedOn w:val="DefaultParagraphFont"/>
    <w:link w:val="NoSpacing"/>
    <w:uiPriority w:val="1"/>
    <w:rsid w:val="0058528E"/>
    <w:rPr>
      <w:rFonts w:ascii="Times New Roman" w:eastAsiaTheme="minorEastAsia" w:hAnsi="Times New Roman"/>
      <w:sz w:val="24"/>
    </w:rPr>
  </w:style>
  <w:style w:type="table" w:styleId="ListTable6Colorful">
    <w:name w:val="List Table 6 Colorful"/>
    <w:basedOn w:val="TableNormal"/>
    <w:uiPriority w:val="51"/>
    <w:rsid w:val="0058528E"/>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8528E"/>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02C2"/>
    <w:rPr>
      <w:color w:val="0563C1" w:themeColor="hyperlink"/>
      <w:u w:val="single"/>
    </w:rPr>
  </w:style>
  <w:style w:type="character" w:styleId="UnresolvedMention">
    <w:name w:val="Unresolved Mention"/>
    <w:basedOn w:val="DefaultParagraphFont"/>
    <w:uiPriority w:val="99"/>
    <w:semiHidden/>
    <w:unhideWhenUsed/>
    <w:rsid w:val="005D02C2"/>
    <w:rPr>
      <w:color w:val="808080"/>
      <w:shd w:val="clear" w:color="auto" w:fill="E6E6E6"/>
    </w:rPr>
  </w:style>
  <w:style w:type="character" w:styleId="FollowedHyperlink">
    <w:name w:val="FollowedHyperlink"/>
    <w:basedOn w:val="DefaultParagraphFont"/>
    <w:uiPriority w:val="99"/>
    <w:semiHidden/>
    <w:unhideWhenUsed/>
    <w:rsid w:val="005D02C2"/>
    <w:rPr>
      <w:color w:val="954F72" w:themeColor="followedHyperlink"/>
      <w:u w:val="single"/>
    </w:rPr>
  </w:style>
  <w:style w:type="paragraph" w:styleId="BalloonText">
    <w:name w:val="Balloon Text"/>
    <w:basedOn w:val="Normal"/>
    <w:link w:val="BalloonTextChar"/>
    <w:uiPriority w:val="99"/>
    <w:semiHidden/>
    <w:unhideWhenUsed/>
    <w:rsid w:val="00726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4BD"/>
    <w:rPr>
      <w:rFonts w:ascii="Segoe UI" w:hAnsi="Segoe UI" w:cs="Segoe UI"/>
      <w:sz w:val="18"/>
      <w:szCs w:val="18"/>
    </w:rPr>
  </w:style>
  <w:style w:type="character" w:styleId="CommentReference">
    <w:name w:val="annotation reference"/>
    <w:basedOn w:val="DefaultParagraphFont"/>
    <w:uiPriority w:val="99"/>
    <w:semiHidden/>
    <w:unhideWhenUsed/>
    <w:rsid w:val="008602E5"/>
    <w:rPr>
      <w:sz w:val="16"/>
      <w:szCs w:val="16"/>
    </w:rPr>
  </w:style>
  <w:style w:type="paragraph" w:styleId="CommentText">
    <w:name w:val="annotation text"/>
    <w:basedOn w:val="Normal"/>
    <w:link w:val="CommentTextChar"/>
    <w:uiPriority w:val="99"/>
    <w:semiHidden/>
    <w:unhideWhenUsed/>
    <w:rsid w:val="008602E5"/>
    <w:pPr>
      <w:spacing w:line="240" w:lineRule="auto"/>
    </w:pPr>
    <w:rPr>
      <w:sz w:val="20"/>
      <w:szCs w:val="20"/>
    </w:rPr>
  </w:style>
  <w:style w:type="character" w:customStyle="1" w:styleId="CommentTextChar">
    <w:name w:val="Comment Text Char"/>
    <w:basedOn w:val="DefaultParagraphFont"/>
    <w:link w:val="CommentText"/>
    <w:uiPriority w:val="99"/>
    <w:semiHidden/>
    <w:rsid w:val="008602E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02E5"/>
    <w:rPr>
      <w:b/>
      <w:bCs/>
    </w:rPr>
  </w:style>
  <w:style w:type="character" w:customStyle="1" w:styleId="CommentSubjectChar">
    <w:name w:val="Comment Subject Char"/>
    <w:basedOn w:val="CommentTextChar"/>
    <w:link w:val="CommentSubject"/>
    <w:uiPriority w:val="99"/>
    <w:semiHidden/>
    <w:rsid w:val="008602E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75AD-387A-4C1F-9A50-3B7C4AEE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Scheinert</dc:creator>
  <cp:keywords/>
  <dc:description/>
  <cp:lastModifiedBy>Steve Scheinert</cp:lastModifiedBy>
  <cp:revision>10</cp:revision>
  <dcterms:created xsi:type="dcterms:W3CDTF">2017-10-04T17:28:00Z</dcterms:created>
  <dcterms:modified xsi:type="dcterms:W3CDTF">2017-10-04T19:22:00Z</dcterms:modified>
</cp:coreProperties>
</file>